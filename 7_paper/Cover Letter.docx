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Y="1850"/>
        <w:tblW w:w="9015" w:type="dxa"/>
        <w:tblLayout w:type="fixed"/>
        <w:tblLook w:val="01E0" w:firstRow="1" w:lastRow="1" w:firstColumn="1" w:lastColumn="1" w:noHBand="0" w:noVBand="0"/>
      </w:tblPr>
      <w:tblGrid>
        <w:gridCol w:w="6096"/>
        <w:gridCol w:w="2919"/>
      </w:tblGrid>
      <w:tr w:rsidR="00B82927" w:rsidRPr="006601C4" w14:paraId="5BEAF946" w14:textId="77777777" w:rsidTr="00680826">
        <w:trPr>
          <w:trHeight w:hRule="exact" w:val="57"/>
        </w:trPr>
        <w:tc>
          <w:tcPr>
            <w:tcW w:w="6096" w:type="dxa"/>
            <w:vMerge w:val="restart"/>
            <w:shd w:val="clear" w:color="auto" w:fill="auto"/>
          </w:tcPr>
          <w:p w14:paraId="08B4C29F" w14:textId="5C027911" w:rsidR="00B82927" w:rsidRPr="006601C4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6601C4">
              <w:rPr>
                <w:rFonts w:ascii="Times" w:hAnsi="Times"/>
                <w:sz w:val="22"/>
                <w:szCs w:val="22"/>
                <w:lang w:val="en-GB"/>
              </w:rPr>
              <w:t xml:space="preserve">Dr </w:t>
            </w:r>
            <w:r w:rsidR="00196DD9" w:rsidRPr="006601C4">
              <w:rPr>
                <w:rFonts w:ascii="Times" w:hAnsi="Times"/>
                <w:sz w:val="22"/>
                <w:szCs w:val="22"/>
                <w:lang w:val="en-GB"/>
              </w:rPr>
              <w:t>Peter H. Thrall</w:t>
            </w:r>
          </w:p>
          <w:p w14:paraId="199AF241" w14:textId="77846265" w:rsidR="00B82927" w:rsidRPr="006601C4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6601C4">
              <w:rPr>
                <w:rFonts w:ascii="Times" w:hAnsi="Times"/>
                <w:sz w:val="22"/>
                <w:szCs w:val="22"/>
                <w:lang w:val="en-GB"/>
              </w:rPr>
              <w:t>Editor</w:t>
            </w:r>
            <w:r w:rsidR="00602EA1" w:rsidRPr="006601C4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6601C4">
              <w:rPr>
                <w:rFonts w:ascii="Times" w:hAnsi="Times"/>
                <w:sz w:val="22"/>
                <w:szCs w:val="22"/>
                <w:lang w:val="en-GB"/>
              </w:rPr>
              <w:t>in</w:t>
            </w:r>
            <w:r w:rsidR="00602EA1" w:rsidRPr="006601C4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6601C4">
              <w:rPr>
                <w:rFonts w:ascii="Times" w:hAnsi="Times"/>
                <w:sz w:val="22"/>
                <w:szCs w:val="22"/>
                <w:lang w:val="en-GB"/>
              </w:rPr>
              <w:t>Chief</w:t>
            </w:r>
          </w:p>
          <w:p w14:paraId="5C0CBF7E" w14:textId="38C77561" w:rsidR="00B82927" w:rsidRPr="006601C4" w:rsidRDefault="006E6BF6" w:rsidP="00AA6A07">
            <w:pPr>
              <w:spacing w:line="240" w:lineRule="auto"/>
              <w:rPr>
                <w:rFonts w:ascii="Times" w:hAnsi="Times"/>
                <w:i/>
                <w:iCs/>
                <w:sz w:val="22"/>
                <w:szCs w:val="22"/>
                <w:lang w:val="en-GB"/>
              </w:rPr>
            </w:pPr>
            <w:r w:rsidRPr="006601C4">
              <w:rPr>
                <w:rFonts w:ascii="Times" w:hAnsi="Times"/>
                <w:i/>
                <w:iCs/>
                <w:sz w:val="22"/>
                <w:szCs w:val="22"/>
                <w:lang w:val="en-GB"/>
              </w:rPr>
              <w:t>Ecology Letters</w:t>
            </w:r>
          </w:p>
        </w:tc>
        <w:tc>
          <w:tcPr>
            <w:tcW w:w="2919" w:type="dxa"/>
            <w:shd w:val="clear" w:color="auto" w:fill="auto"/>
          </w:tcPr>
          <w:p w14:paraId="701B21C2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6601C4" w14:paraId="1A8895AD" w14:textId="77777777" w:rsidTr="00680826">
        <w:trPr>
          <w:trHeight w:hRule="exact" w:val="1077"/>
        </w:trPr>
        <w:tc>
          <w:tcPr>
            <w:tcW w:w="6096" w:type="dxa"/>
            <w:vMerge/>
            <w:shd w:val="clear" w:color="auto" w:fill="auto"/>
          </w:tcPr>
          <w:p w14:paraId="6069DE8D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588BA52E" w14:textId="67C7D040" w:rsidR="00B82927" w:rsidRPr="006601C4" w:rsidRDefault="00C1166E" w:rsidP="00B82927">
            <w:pPr>
              <w:pStyle w:val="Absender"/>
              <w:spacing w:line="240" w:lineRule="auto"/>
              <w:rPr>
                <w:b/>
                <w:bCs/>
                <w:lang w:val="en-GB"/>
              </w:rPr>
            </w:pPr>
            <w:r w:rsidRPr="006601C4">
              <w:rPr>
                <w:b/>
                <w:bCs/>
                <w:lang w:val="en-GB"/>
              </w:rPr>
              <w:t>Emanuele Giacomuzz</w:t>
            </w:r>
            <w:r w:rsidR="001D3362" w:rsidRPr="006601C4">
              <w:rPr>
                <w:b/>
                <w:bCs/>
                <w:lang w:val="en-GB"/>
              </w:rPr>
              <w:t>o</w:t>
            </w:r>
          </w:p>
          <w:p w14:paraId="004CCD60" w14:textId="6550C9F8" w:rsidR="00B82927" w:rsidRPr="006601C4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6601C4">
              <w:rPr>
                <w:lang w:val="en-GB"/>
              </w:rPr>
              <w:t>Doctoral student</w:t>
            </w:r>
          </w:p>
          <w:p w14:paraId="1D6F926D" w14:textId="1FBE5D03" w:rsidR="00B82927" w:rsidRPr="006601C4" w:rsidRDefault="00B82927" w:rsidP="00B82927">
            <w:pPr>
              <w:pStyle w:val="Absender"/>
              <w:spacing w:line="240" w:lineRule="auto"/>
              <w:rPr>
                <w:lang w:val="en-GB"/>
              </w:rPr>
            </w:pPr>
            <w:r w:rsidRPr="006601C4">
              <w:rPr>
                <w:lang w:val="en-GB"/>
              </w:rPr>
              <w:t xml:space="preserve">Phone +41 </w:t>
            </w:r>
            <w:r w:rsidR="00842B01" w:rsidRPr="006601C4">
              <w:rPr>
                <w:lang w:val="en-GB"/>
              </w:rPr>
              <w:t>767908556</w:t>
            </w:r>
          </w:p>
          <w:p w14:paraId="5C511C11" w14:textId="1F93CDBE" w:rsidR="00B82927" w:rsidRPr="006601C4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6601C4">
              <w:rPr>
                <w:lang w:val="en-GB"/>
              </w:rPr>
              <w:t>Emanuele.</w:t>
            </w:r>
            <w:r w:rsidR="00EE0F39" w:rsidRPr="006601C4">
              <w:rPr>
                <w:lang w:val="en-GB"/>
              </w:rPr>
              <w:t>G</w:t>
            </w:r>
            <w:r w:rsidRPr="006601C4">
              <w:rPr>
                <w:lang w:val="en-GB"/>
              </w:rPr>
              <w:t>iacomuzzo</w:t>
            </w:r>
            <w:r w:rsidR="00B82927" w:rsidRPr="006601C4">
              <w:rPr>
                <w:lang w:val="en-GB"/>
              </w:rPr>
              <w:t>@uzh.ch</w:t>
            </w:r>
          </w:p>
          <w:p w14:paraId="2EAE9071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79E817D6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57E7764F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65B2A16B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  <w:p w14:paraId="10E77538" w14:textId="77777777" w:rsidR="00B82927" w:rsidRPr="006601C4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6601C4" w14:paraId="0B08345A" w14:textId="77777777" w:rsidTr="00B82927">
        <w:trPr>
          <w:trHeight w:hRule="exact" w:val="699"/>
        </w:trPr>
        <w:tc>
          <w:tcPr>
            <w:tcW w:w="9015" w:type="dxa"/>
            <w:gridSpan w:val="2"/>
            <w:shd w:val="clear" w:color="auto" w:fill="auto"/>
          </w:tcPr>
          <w:p w14:paraId="04E2C766" w14:textId="79D22372" w:rsidR="00B82927" w:rsidRPr="006601C4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01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Zurich, </w:t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begin"/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instrText xml:space="preserve"> CREATEDATE  \@ "d MMMM yyyy" </w:instrText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separate"/>
            </w:r>
            <w:r w:rsidR="00D042EF" w:rsidRPr="006601C4">
              <w:rPr>
                <w:rFonts w:ascii="Times New Roman" w:hAnsi="Times New Roman" w:cs="Times New Roman"/>
                <w:noProof/>
                <w:sz w:val="22"/>
                <w:szCs w:val="22"/>
                <w:highlight w:val="yellow"/>
                <w:lang w:val="en-GB"/>
              </w:rPr>
              <w:t>XX INSERT DATE BEFORE SUBMITTING XX</w:t>
            </w:r>
            <w:r w:rsidRPr="006601C4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GB"/>
              </w:rPr>
              <w:fldChar w:fldCharType="end"/>
            </w:r>
          </w:p>
        </w:tc>
      </w:tr>
      <w:tr w:rsidR="00B82927" w:rsidRPr="006601C4" w14:paraId="5C323AA5" w14:textId="77777777" w:rsidTr="00680826">
        <w:trPr>
          <w:trHeight w:hRule="exact" w:val="91"/>
        </w:trPr>
        <w:tc>
          <w:tcPr>
            <w:tcW w:w="9015" w:type="dxa"/>
            <w:gridSpan w:val="2"/>
            <w:shd w:val="clear" w:color="auto" w:fill="auto"/>
          </w:tcPr>
          <w:p w14:paraId="54CD1F2F" w14:textId="7BE67D01" w:rsidR="00B82927" w:rsidRPr="006601C4" w:rsidRDefault="00B82927" w:rsidP="00B82927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48259F21" w14:textId="7132FF2A" w:rsidR="00680826" w:rsidRPr="006601C4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Dear Dr </w:t>
      </w:r>
      <w:r w:rsidR="00196DD9" w:rsidRPr="006601C4">
        <w:rPr>
          <w:rFonts w:ascii="Times New Roman" w:hAnsi="Times New Roman" w:cs="Times New Roman"/>
          <w:sz w:val="22"/>
          <w:szCs w:val="22"/>
          <w:lang w:val="en-GB"/>
        </w:rPr>
        <w:t>Peter H</w:t>
      </w:r>
      <w:r w:rsidR="00734F16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96DD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Thrall</w:t>
      </w:r>
      <w:r w:rsidR="00734F16" w:rsidRPr="006601C4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212A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 </w:t>
      </w:r>
    </w:p>
    <w:p w14:paraId="0CE6824F" w14:textId="77777777" w:rsidR="0028746A" w:rsidRPr="006601C4" w:rsidRDefault="0028746A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4FB371E2" w14:textId="4C73DFD9" w:rsidR="00680826" w:rsidRPr="006601C4" w:rsidRDefault="00680826" w:rsidP="003C0B44">
      <w:pPr>
        <w:spacing w:line="240" w:lineRule="auto"/>
        <w:rPr>
          <w:b/>
          <w:bCs/>
          <w:kern w:val="3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>We have enclosed our manuscript, ‘</w:t>
      </w:r>
      <w:r w:rsidR="00140A03" w:rsidRPr="006601C4">
        <w:rPr>
          <w:rFonts w:ascii="Times New Roman" w:hAnsi="Times New Roman" w:cs="Times New Roman"/>
          <w:sz w:val="22"/>
          <w:szCs w:val="22"/>
          <w:lang w:val="en-GB"/>
        </w:rPr>
        <w:t>Ecosystem size mediates the effects of resource flows on biodiversity and ecosystem function at different scales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’</w:t>
      </w:r>
      <w:r w:rsidR="00BC0AA6" w:rsidRPr="006601C4">
        <w:rPr>
          <w:rFonts w:ascii="Times New Roman" w:hAnsi="Times New Roman" w:cs="Times New Roman"/>
          <w:sz w:val="22"/>
          <w:szCs w:val="22"/>
          <w:lang w:val="en-GB"/>
        </w:rPr>
        <w:t>,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to be considered for </w:t>
      </w:r>
      <w:r w:rsidR="001C33E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publication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 a </w:t>
      </w:r>
      <w:r w:rsidR="002E490B" w:rsidRPr="006601C4">
        <w:rPr>
          <w:rFonts w:ascii="Times New Roman" w:hAnsi="Times New Roman" w:cs="Times New Roman"/>
          <w:sz w:val="22"/>
          <w:szCs w:val="22"/>
          <w:lang w:val="en-GB"/>
        </w:rPr>
        <w:t>Letter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1C33E8" w:rsidRPr="006601C4">
        <w:rPr>
          <w:rFonts w:ascii="Times New Roman" w:hAnsi="Times New Roman" w:cs="Times New Roman"/>
          <w:sz w:val="22"/>
          <w:szCs w:val="22"/>
          <w:lang w:val="en-GB"/>
        </w:rPr>
        <w:t>a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rticle in </w:t>
      </w:r>
      <w:r w:rsidR="002E490B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77F3248" w14:textId="1391E143" w:rsidR="00A908C2" w:rsidRPr="006601C4" w:rsidRDefault="00A908C2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F0C513" w14:textId="64B0D227" w:rsidR="00434EB7" w:rsidRPr="006601C4" w:rsidRDefault="006973A7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and the flow of non-living resources </w:t>
      </w:r>
      <w:r w:rsidR="00B82690" w:rsidRPr="006601C4">
        <w:rPr>
          <w:rFonts w:ascii="Times New Roman" w:hAnsi="Times New Roman" w:cs="Times New Roman"/>
          <w:sz w:val="22"/>
          <w:szCs w:val="22"/>
          <w:lang w:val="en-GB"/>
        </w:rPr>
        <w:t>connect</w:t>
      </w:r>
      <w:r w:rsidR="0065479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ing ecosystems </w:t>
      </w:r>
      <w:r w:rsidR="008963E0" w:rsidRPr="006601C4">
        <w:rPr>
          <w:rFonts w:ascii="Times New Roman" w:hAnsi="Times New Roman" w:cs="Times New Roman"/>
          <w:sz w:val="22"/>
          <w:szCs w:val="22"/>
          <w:lang w:val="en-GB"/>
        </w:rPr>
        <w:t>are key factors that affect their biodiversity and function.</w:t>
      </w:r>
      <w:r w:rsidR="00A8480C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>However, the interaction between ecosystem size and resource flows</w:t>
      </w:r>
      <w:r w:rsidR="005A51BF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has been largely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overlooked.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That is</w:t>
      </w:r>
      <w:r w:rsidR="0005076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EF6BC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flow of resources has been </w:t>
      </w:r>
      <w:r w:rsidR="0083166A">
        <w:rPr>
          <w:rFonts w:ascii="Times New Roman" w:hAnsi="Times New Roman" w:cs="Times New Roman"/>
          <w:sz w:val="22"/>
          <w:szCs w:val="22"/>
          <w:lang w:val="en-GB"/>
        </w:rPr>
        <w:t xml:space="preserve">commonly </w:t>
      </w:r>
      <w:r w:rsidR="00EF6BC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assumed to happen between ecosystems of the same size. </w:t>
      </w:r>
      <w:r w:rsidR="0040406E" w:rsidRPr="006601C4">
        <w:rPr>
          <w:rFonts w:ascii="Times New Roman" w:hAnsi="Times New Roman" w:cs="Times New Roman"/>
          <w:sz w:val="22"/>
          <w:szCs w:val="22"/>
          <w:lang w:val="en-GB"/>
        </w:rPr>
        <w:t>We</w:t>
      </w:r>
      <w:r w:rsidR="002A520D">
        <w:rPr>
          <w:rFonts w:ascii="Times New Roman" w:hAnsi="Times New Roman" w:cs="Times New Roman"/>
          <w:sz w:val="22"/>
          <w:szCs w:val="22"/>
          <w:lang w:val="en-GB"/>
        </w:rPr>
        <w:t>, therefore,</w:t>
      </w:r>
      <w:r w:rsidR="0040406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do not know </w:t>
      </w:r>
      <w:r w:rsidR="007542B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whether </w:t>
      </w:r>
      <w:r w:rsidR="0005558A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asymmetry in </w:t>
      </w:r>
      <w:r w:rsidR="0087277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size of ecosystems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modifies</w:t>
      </w:r>
      <w:r w:rsidR="00B0071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A59B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effects that resource flows have on biodiversity and ecosystem function. </w:t>
      </w:r>
      <w:r w:rsidR="00434EB7" w:rsidRPr="006601C4">
        <w:rPr>
          <w:rFonts w:ascii="Times New Roman" w:hAnsi="Times New Roman" w:cs="Times New Roman"/>
          <w:sz w:val="22"/>
          <w:szCs w:val="22"/>
          <w:lang w:val="en-GB"/>
        </w:rPr>
        <w:t>As natural ecosystems come in different sizes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34EB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and are connected through the movement of non-living resources </w:t>
      </w:r>
      <w:del w:id="0" w:author="Isabelle Gounand" w:date="2024-06-14T11:00:00Z">
        <w:r w:rsidR="00434EB7" w:rsidRPr="006601C4" w:rsidDel="00B83B9F">
          <w:rPr>
            <w:rFonts w:ascii="Times New Roman" w:hAnsi="Times New Roman" w:cs="Times New Roman"/>
            <w:sz w:val="22"/>
            <w:szCs w:val="22"/>
            <w:lang w:val="en-GB"/>
          </w:rPr>
          <w:delText>(Gounand et al., 2018, Nat. Commun.)</w:delText>
        </w:r>
        <w:r w:rsidR="00927172" w:rsidRPr="006601C4" w:rsidDel="00B83B9F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, </w:delText>
        </w:r>
      </w:del>
      <w:r w:rsidR="0079490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assuming </w:t>
      </w:r>
      <w:r w:rsidR="00AE6F65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connected </w:t>
      </w:r>
      <w:r w:rsidR="0079490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ecosystems to be the same </w:t>
      </w:r>
      <w:del w:id="1" w:author="Isabelle Gounand" w:date="2024-06-14T11:00:00Z">
        <w:r w:rsidR="0013470D" w:rsidDel="00B83B9F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(symmetric) </w:delText>
        </w:r>
      </w:del>
      <w:r w:rsidR="00794908" w:rsidRPr="006601C4">
        <w:rPr>
          <w:rFonts w:ascii="Times New Roman" w:hAnsi="Times New Roman" w:cs="Times New Roman"/>
          <w:sz w:val="22"/>
          <w:szCs w:val="22"/>
          <w:lang w:val="en-GB"/>
        </w:rPr>
        <w:t>siz</w:t>
      </w:r>
      <w:r w:rsidR="0013470D">
        <w:rPr>
          <w:rFonts w:ascii="Times New Roman" w:hAnsi="Times New Roman" w:cs="Times New Roman"/>
          <w:sz w:val="22"/>
          <w:szCs w:val="22"/>
          <w:lang w:val="en-GB"/>
        </w:rPr>
        <w:t xml:space="preserve">e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may</w:t>
      </w:r>
      <w:r w:rsidR="00B0071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>hinder our</w:t>
      </w:r>
      <w:r w:rsidR="0079531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understanding </w:t>
      </w:r>
      <w:r w:rsidR="00B00711">
        <w:rPr>
          <w:rFonts w:ascii="Times New Roman" w:hAnsi="Times New Roman" w:cs="Times New Roman"/>
          <w:sz w:val="22"/>
          <w:szCs w:val="22"/>
          <w:lang w:val="en-GB"/>
        </w:rPr>
        <w:t xml:space="preserve">of </w:t>
      </w:r>
      <w:r w:rsidR="00795317" w:rsidRPr="006601C4">
        <w:rPr>
          <w:rFonts w:ascii="Times New Roman" w:hAnsi="Times New Roman" w:cs="Times New Roman"/>
          <w:sz w:val="22"/>
          <w:szCs w:val="22"/>
          <w:lang w:val="en-GB"/>
        </w:rPr>
        <w:t>how flows of non-living resources drive the biodiversity and ecosystem function of connected ecosystems</w:t>
      </w:r>
      <w:r w:rsidR="00840892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F87D790" w14:textId="77777777" w:rsidR="00E53368" w:rsidRDefault="00E53368" w:rsidP="009615ED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6960BCDB" w14:textId="3BFD82F1" w:rsidR="00680826" w:rsidRPr="005659BE" w:rsidRDefault="00235D47" w:rsidP="005659BE">
      <w:pPr>
        <w:spacing w:line="240" w:lineRule="auto"/>
        <w:rPr>
          <w:b/>
          <w:bCs/>
          <w:kern w:val="3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Here, we </w:t>
      </w:r>
      <w:del w:id="2" w:author="Florian Altermatt" w:date="2024-06-10T16:45:00Z">
        <w:r w:rsidR="00AE3AE9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>conduct</w:delText>
        </w:r>
        <w:r w:rsidR="00E2511F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>ed</w:delText>
        </w:r>
        <w:r w:rsidR="00AE3AE9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 a </w:delText>
        </w:r>
        <w:r w:rsidR="00457541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protist </w:delText>
        </w:r>
        <w:r w:rsidR="00AE3AE9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>microcosm</w:delText>
        </w:r>
      </w:del>
      <w:ins w:id="3" w:author="Florian Altermatt" w:date="2024-06-10T16:45:00Z">
        <w:r w:rsidR="006B228D">
          <w:rPr>
            <w:rFonts w:ascii="Times New Roman" w:hAnsi="Times New Roman" w:cs="Times New Roman"/>
            <w:sz w:val="22"/>
            <w:szCs w:val="22"/>
            <w:lang w:val="en-GB"/>
          </w:rPr>
          <w:t>used a microcosm</w:t>
        </w:r>
      </w:ins>
      <w:r w:rsidR="00AE3AE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experiment to</w:t>
      </w:r>
      <w:r w:rsidR="0011224B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del w:id="4" w:author="Florian Altermatt" w:date="2024-06-10T16:45:00Z">
        <w:r w:rsidR="0011224B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>examine</w:delText>
        </w:r>
        <w:r w:rsidR="00AE3AE9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 </w:delText>
        </w:r>
      </w:del>
      <w:ins w:id="5" w:author="Florian Altermatt" w:date="2024-06-10T16:45:00Z">
        <w:r w:rsidR="006B228D">
          <w:rPr>
            <w:rFonts w:ascii="Times New Roman" w:hAnsi="Times New Roman" w:cs="Times New Roman"/>
            <w:sz w:val="22"/>
            <w:szCs w:val="22"/>
            <w:lang w:val="en-GB"/>
          </w:rPr>
          <w:t>disentangle</w:t>
        </w:r>
        <w:r w:rsidR="006B228D" w:rsidRPr="006601C4">
          <w:rPr>
            <w:rFonts w:ascii="Times New Roman" w:hAnsi="Times New Roman" w:cs="Times New Roman"/>
            <w:sz w:val="22"/>
            <w:szCs w:val="22"/>
            <w:lang w:val="en-GB"/>
          </w:rPr>
          <w:t xml:space="preserve"> </w:t>
        </w:r>
      </w:ins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how ecosystem size asymmetry affects </w:t>
      </w:r>
      <w:r w:rsidR="00F871B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biodiversity an</w:t>
      </w:r>
      <w:r w:rsidR="006E2CD0" w:rsidRPr="006601C4">
        <w:rPr>
          <w:rFonts w:ascii="Times New Roman" w:hAnsi="Times New Roman" w:cs="Times New Roman"/>
          <w:sz w:val="22"/>
          <w:szCs w:val="22"/>
          <w:lang w:val="en-GB"/>
        </w:rPr>
        <w:t>d</w:t>
      </w:r>
      <w:r w:rsidR="000361C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function 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935E6A" w:rsidRPr="006601C4">
        <w:rPr>
          <w:rFonts w:ascii="Times New Roman" w:hAnsi="Times New Roman" w:cs="Times New Roman"/>
          <w:sz w:val="22"/>
          <w:szCs w:val="22"/>
          <w:lang w:val="en-GB"/>
        </w:rPr>
        <w:t>total biomass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of two-patch meta-ecosystems</w:t>
      </w:r>
      <w:r w:rsidR="00C75C9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237EE" w:rsidRPr="006601C4">
        <w:rPr>
          <w:rFonts w:ascii="Times New Roman" w:hAnsi="Times New Roman" w:cs="Times New Roman"/>
          <w:sz w:val="22"/>
          <w:szCs w:val="22"/>
          <w:lang w:val="en-GB"/>
        </w:rPr>
        <w:t>whose patches</w:t>
      </w:r>
      <w:r w:rsidR="003A637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were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connected through flows of non-living resources.</w:t>
      </w:r>
      <w:r w:rsidR="007B4CEF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A0432" w:rsidRPr="006601C4">
        <w:rPr>
          <w:rFonts w:ascii="Times New Roman" w:hAnsi="Times New Roman" w:cs="Times New Roman"/>
          <w:sz w:val="22"/>
          <w:szCs w:val="22"/>
          <w:lang w:val="en-GB"/>
        </w:rPr>
        <w:t>To do this</w:t>
      </w:r>
      <w:r w:rsidR="00B50825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we mimicked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resource flows between ecosystems of </w:t>
      </w:r>
      <w:r w:rsidR="0045754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asymmetric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>sizes</w:t>
      </w:r>
      <w:r w:rsidR="000253C3">
        <w:rPr>
          <w:rFonts w:ascii="Times New Roman" w:hAnsi="Times New Roman" w:cs="Times New Roman"/>
          <w:sz w:val="22"/>
          <w:szCs w:val="22"/>
          <w:lang w:val="en-GB"/>
        </w:rPr>
        <w:t xml:space="preserve"> yet otherwise of identical properties </w:t>
      </w:r>
      <w:r w:rsidR="00F86E25" w:rsidRPr="006601C4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between ecosystem</w:t>
      </w:r>
      <w:r w:rsidR="000361C4" w:rsidRPr="006601C4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of </w:t>
      </w:r>
      <w:r w:rsidR="000361C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same size. </w:t>
      </w:r>
      <w:r w:rsidR="00457541" w:rsidRPr="006B228D">
        <w:rPr>
          <w:rFonts w:ascii="Times New Roman" w:hAnsi="Times New Roman" w:cs="Times New Roman"/>
          <w:b/>
          <w:bCs/>
          <w:sz w:val="22"/>
          <w:szCs w:val="22"/>
          <w:lang w:val="en-GB"/>
          <w:rPrChange w:id="6" w:author="Florian Altermatt" w:date="2024-06-10T16:46:00Z">
            <w:rPr>
              <w:rFonts w:ascii="Times New Roman" w:hAnsi="Times New Roman" w:cs="Times New Roman"/>
              <w:sz w:val="22"/>
              <w:szCs w:val="22"/>
              <w:lang w:val="en-GB"/>
            </w:rPr>
          </w:rPrChange>
        </w:rPr>
        <w:t>We found</w:t>
      </w:r>
      <w:r w:rsidR="0045754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57541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effects of resource flows were mediated by patch size asymmetry. In particular,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meta-ecosystems with asymmetric </w:t>
      </w:r>
      <w:r w:rsidR="0070193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patch 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sizes</w:t>
      </w:r>
      <w:r w:rsidR="00B07E87">
        <w:rPr>
          <w:rFonts w:ascii="Times New Roman" w:hAnsi="Times New Roman" w:cs="Times New Roman"/>
          <w:b/>
          <w:bCs/>
          <w:sz w:val="22"/>
          <w:szCs w:val="22"/>
          <w:lang w:val="en-GB"/>
        </w:rPr>
        <w:t>–but not meta-ecosystems with symmetric patch sizes–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had higher </w:t>
      </w:r>
      <w:r w:rsidR="00D11D90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levels of 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α-</w:t>
      </w:r>
      <w:r w:rsidR="0070630B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diversity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but lower</w:t>
      </w:r>
      <w:r w:rsidR="00C760F7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levels of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β</w:t>
      </w:r>
      <w:r w:rsidR="00C67587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-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diversity and ecosystem function </w:t>
      </w:r>
      <w:r w:rsidR="003D10E0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compared to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their unconnected counterparts</w:t>
      </w:r>
      <w:r w:rsidR="00602338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.</w:t>
      </w:r>
      <w:r w:rsidR="008C5D5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F3A1DE9" w14:textId="4DAB55DC" w:rsidR="00680826" w:rsidRPr="006601C4" w:rsidRDefault="00680826" w:rsidP="0068082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AFC2AB4" w14:textId="313A2C19" w:rsidR="001E1D20" w:rsidRPr="006601C4" w:rsidRDefault="006334E8" w:rsidP="00DA72C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Our study </w:t>
      </w:r>
      <w:r w:rsidR="00903B5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is a significant contribution to</w:t>
      </w:r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del w:id="7" w:author="Florian Altermatt" w:date="2024-06-10T16:46:00Z">
        <w:r w:rsidRPr="006601C4" w:rsidDel="006B228D">
          <w:rPr>
            <w:rFonts w:ascii="Times New Roman" w:hAnsi="Times New Roman" w:cs="Times New Roman"/>
            <w:b/>
            <w:bCs/>
            <w:sz w:val="22"/>
            <w:szCs w:val="22"/>
            <w:lang w:val="en-GB"/>
          </w:rPr>
          <w:delText>Ecology</w:delText>
        </w:r>
      </w:del>
      <w:ins w:id="8" w:author="Florian Altermatt" w:date="2024-06-10T16:46:00Z">
        <w:r w:rsidR="006B228D">
          <w:rPr>
            <w:rFonts w:ascii="Times New Roman" w:hAnsi="Times New Roman" w:cs="Times New Roman"/>
            <w:b/>
            <w:bCs/>
            <w:sz w:val="22"/>
            <w:szCs w:val="22"/>
            <w:lang w:val="en-GB"/>
          </w:rPr>
          <w:t>the fields of community and ecosystems e</w:t>
        </w:r>
        <w:r w:rsidR="006B228D" w:rsidRPr="006601C4">
          <w:rPr>
            <w:rFonts w:ascii="Times New Roman" w:hAnsi="Times New Roman" w:cs="Times New Roman"/>
            <w:b/>
            <w:bCs/>
            <w:sz w:val="22"/>
            <w:szCs w:val="22"/>
            <w:lang w:val="en-GB"/>
          </w:rPr>
          <w:t>cology</w:t>
        </w:r>
      </w:ins>
      <w:r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, as </w:t>
      </w:r>
      <w:r w:rsidR="00846295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it </w:t>
      </w:r>
      <w:r w:rsidR="0045680B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enhances</w:t>
      </w:r>
      <w:r w:rsidR="00846295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our understanding </w:t>
      </w:r>
      <w:r w:rsidR="00F5426C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of </w:t>
      </w:r>
      <w:r w:rsidR="00393C1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how </w:t>
      </w:r>
      <w:r w:rsidR="00A9161E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>biodiversity and ecosystem function</w:t>
      </w:r>
      <w:r w:rsidR="00393C1D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are driven by </w:t>
      </w:r>
      <w:r w:rsidR="003C0237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 </w:t>
      </w:r>
      <w:r w:rsidR="003C0237" w:rsidRPr="006601C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ubiquitous </w:t>
      </w:r>
      <w:r w:rsidR="003C0237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process in nature, namely flows of non-living resources </w:t>
      </w:r>
      <w:commentRangeStart w:id="9"/>
      <w:r w:rsidR="003C0237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between ecosystems of different sizes. </w:t>
      </w:r>
      <w:r w:rsidR="0048574D" w:rsidRPr="006601C4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113280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ur manuscript </w:t>
      </w:r>
      <w:del w:id="10" w:author="Florian Altermatt" w:date="2024-06-10T16:46:00Z">
        <w:r w:rsidR="00113280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addresses </w:delText>
        </w:r>
      </w:del>
      <w:ins w:id="11" w:author="Florian Altermatt" w:date="2024-06-10T16:46:00Z">
        <w:r w:rsidR="006B228D">
          <w:rPr>
            <w:rFonts w:ascii="Times New Roman" w:hAnsi="Times New Roman" w:cs="Times New Roman"/>
            <w:sz w:val="22"/>
            <w:szCs w:val="22"/>
            <w:lang w:val="en-GB"/>
          </w:rPr>
          <w:t>advances</w:t>
        </w:r>
        <w:r w:rsidR="006B228D" w:rsidRPr="006601C4">
          <w:rPr>
            <w:rFonts w:ascii="Times New Roman" w:hAnsi="Times New Roman" w:cs="Times New Roman"/>
            <w:sz w:val="22"/>
            <w:szCs w:val="22"/>
            <w:lang w:val="en-GB"/>
          </w:rPr>
          <w:t xml:space="preserve"> </w:t>
        </w:r>
      </w:ins>
      <w:r w:rsidR="00113280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13364B" w:rsidRPr="006601C4">
        <w:rPr>
          <w:rFonts w:ascii="Times New Roman" w:hAnsi="Times New Roman" w:cs="Times New Roman"/>
          <w:sz w:val="22"/>
          <w:szCs w:val="22"/>
          <w:lang w:val="en-GB"/>
        </w:rPr>
        <w:t>critical</w:t>
      </w:r>
      <w:r w:rsidR="00113280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need </w:t>
      </w:r>
      <w:r w:rsidR="0080611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to understand what drives ecosystem function </w:t>
      </w:r>
      <w:del w:id="12" w:author="Florian Altermatt" w:date="2024-06-10T16:46:00Z">
        <w:r w:rsidR="00806119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(Gonzalez et al. 2020, </w:delText>
        </w:r>
        <w:r w:rsidR="00806119" w:rsidRPr="006601C4" w:rsidDel="006B228D">
          <w:rPr>
            <w:rFonts w:ascii="Times New Roman" w:hAnsi="Times New Roman" w:cs="Times New Roman"/>
            <w:i/>
            <w:iCs/>
            <w:sz w:val="22"/>
            <w:szCs w:val="22"/>
            <w:lang w:val="en-GB"/>
          </w:rPr>
          <w:delText>Ecol. Lett.</w:delText>
        </w:r>
        <w:r w:rsidR="00806119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) </w:delText>
        </w:r>
      </w:del>
      <w:r w:rsidR="00806119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and biodiversity </w:t>
      </w:r>
      <w:del w:id="13" w:author="Florian Altermatt" w:date="2024-06-10T16:46:00Z">
        <w:r w:rsidR="00326E70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(Riva &amp; Fahrig </w:delText>
        </w:r>
        <w:r w:rsidR="00912ADB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2023, </w:delText>
        </w:r>
        <w:r w:rsidR="00912ADB" w:rsidRPr="006601C4" w:rsidDel="006B228D">
          <w:rPr>
            <w:rFonts w:ascii="Times New Roman" w:hAnsi="Times New Roman" w:cs="Times New Roman"/>
            <w:i/>
            <w:iCs/>
            <w:sz w:val="22"/>
            <w:szCs w:val="22"/>
            <w:lang w:val="en-GB"/>
          </w:rPr>
          <w:delText>Ecol. Lett.</w:delText>
        </w:r>
        <w:r w:rsidR="00912ADB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) </w:delText>
        </w:r>
      </w:del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in landscapes comprised of multiple ecosystems</w:t>
      </w:r>
      <w:r w:rsidR="00806119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144B4A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7261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We believe </w:t>
      </w:r>
      <w:r w:rsidR="00472616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="0047261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is </w:t>
      </w:r>
      <w:commentRangeEnd w:id="9"/>
      <w:r w:rsidR="006B228D">
        <w:rPr>
          <w:rStyle w:val="Marquedecommentaire"/>
        </w:rPr>
        <w:commentReference w:id="9"/>
      </w:r>
      <w:r w:rsidR="00472616" w:rsidRPr="006601C4">
        <w:rPr>
          <w:rFonts w:ascii="Times New Roman" w:hAnsi="Times New Roman" w:cs="Times New Roman"/>
          <w:sz w:val="22"/>
          <w:szCs w:val="22"/>
          <w:lang w:val="en-GB"/>
        </w:rPr>
        <w:t>the perfect</w:t>
      </w:r>
      <w:r w:rsidR="00AE4734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platform to share our work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as it has been </w:t>
      </w:r>
      <w:r w:rsidR="00E1555F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at the forefront of research 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67761C" w:rsidRPr="006601C4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how 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bio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diversity and 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ecosystem 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>function</w:t>
      </w:r>
      <w:r w:rsidR="00313B78" w:rsidRPr="006601C4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3E428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are driven by </w:t>
      </w:r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ecosystem size (e.g., </w:t>
      </w:r>
      <w:r w:rsidR="000253C3" w:rsidRPr="000253C3">
        <w:rPr>
          <w:rFonts w:ascii="Times New Roman" w:hAnsi="Times New Roman" w:cs="Times New Roman"/>
          <w:sz w:val="22"/>
          <w:szCs w:val="22"/>
          <w:lang w:val="en-GB"/>
        </w:rPr>
        <w:t>Crotty et al.</w:t>
      </w:r>
      <w:r w:rsidR="00197B45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253C3" w:rsidRPr="000253C3">
        <w:rPr>
          <w:rFonts w:ascii="Times New Roman" w:hAnsi="Times New Roman" w:cs="Times New Roman"/>
          <w:sz w:val="22"/>
          <w:szCs w:val="22"/>
          <w:lang w:val="en-GB"/>
        </w:rPr>
        <w:t xml:space="preserve"> 2018</w:t>
      </w:r>
      <w:del w:id="14" w:author="Florian Altermatt" w:date="2024-06-10T16:47:00Z">
        <w:r w:rsidR="000253C3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, </w:delText>
        </w:r>
        <w:r w:rsidR="000253C3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>Drakare et al., 2006,</w:delText>
        </w:r>
        <w:r w:rsidR="000253C3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 </w:delText>
        </w:r>
        <w:r w:rsidR="00DA72CD" w:rsidRPr="006601C4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>Rybicki &amp; Hanski 2013,</w:delText>
        </w:r>
        <w:r w:rsidR="000253C3" w:rsidDel="006B228D">
          <w:rPr>
            <w:rFonts w:ascii="Times New Roman" w:hAnsi="Times New Roman" w:cs="Times New Roman"/>
            <w:sz w:val="22"/>
            <w:szCs w:val="22"/>
            <w:lang w:val="en-GB"/>
          </w:rPr>
          <w:delText xml:space="preserve"> </w:delText>
        </w:r>
        <w:r w:rsidR="00DA72CD" w:rsidRPr="006601C4" w:rsidDel="006B228D">
          <w:rPr>
            <w:rFonts w:ascii="Times New Roman" w:hAnsi="Times New Roman" w:cs="Times New Roman"/>
            <w:i/>
            <w:iCs/>
            <w:sz w:val="22"/>
            <w:szCs w:val="22"/>
            <w:lang w:val="en-GB"/>
          </w:rPr>
          <w:delText>Ecol. Lett.</w:delText>
        </w:r>
      </w:del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>) and n</w:t>
      </w:r>
      <w:r w:rsidR="000873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on-living resource flows </w:t>
      </w:r>
      <w:r w:rsidR="00EB624B" w:rsidRPr="006601C4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000B76" w:rsidRPr="006601C4">
        <w:rPr>
          <w:rFonts w:ascii="Times New Roman" w:hAnsi="Times New Roman" w:cs="Times New Roman"/>
          <w:sz w:val="22"/>
          <w:szCs w:val="22"/>
          <w:lang w:val="en-GB"/>
        </w:rPr>
        <w:t>e.g., Leroux &amp; Loreau, 2008</w:t>
      </w:r>
      <w:r w:rsidR="00C90B08" w:rsidRPr="006601C4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000B7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40ADE" w:rsidRPr="006601C4">
        <w:rPr>
          <w:rFonts w:ascii="Times New Roman" w:hAnsi="Times New Roman" w:cs="Times New Roman"/>
          <w:sz w:val="22"/>
          <w:szCs w:val="22"/>
          <w:lang w:val="en-GB"/>
        </w:rPr>
        <w:t>Peller</w:t>
      </w:r>
      <w:r w:rsidR="00BB2884">
        <w:rPr>
          <w:rFonts w:ascii="Times New Roman" w:hAnsi="Times New Roman" w:cs="Times New Roman"/>
          <w:sz w:val="22"/>
          <w:szCs w:val="22"/>
          <w:lang w:val="en-GB"/>
        </w:rPr>
        <w:t xml:space="preserve"> et al.,</w:t>
      </w:r>
      <w:r w:rsidR="00740AD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2022, </w:t>
      </w:r>
      <w:r w:rsidR="008F733E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Pichon </w:t>
      </w:r>
      <w:r w:rsidR="00413550" w:rsidRPr="006601C4">
        <w:rPr>
          <w:rFonts w:ascii="Times New Roman" w:hAnsi="Times New Roman" w:cs="Times New Roman"/>
          <w:sz w:val="22"/>
          <w:szCs w:val="22"/>
          <w:lang w:val="en-GB"/>
        </w:rPr>
        <w:t>et al., 20</w:t>
      </w:r>
      <w:r w:rsidR="008F733E" w:rsidRPr="006601C4">
        <w:rPr>
          <w:rFonts w:ascii="Times New Roman" w:hAnsi="Times New Roman" w:cs="Times New Roman"/>
          <w:sz w:val="22"/>
          <w:szCs w:val="22"/>
          <w:lang w:val="en-GB"/>
        </w:rPr>
        <w:t>23</w:t>
      </w:r>
      <w:r w:rsidR="00C90B08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C90B08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Ecol. Lett.</w:t>
      </w:r>
      <w:r w:rsidR="00EB624B" w:rsidRPr="006601C4">
        <w:rPr>
          <w:rFonts w:ascii="Times New Roman" w:hAnsi="Times New Roman" w:cs="Times New Roman"/>
          <w:sz w:val="22"/>
          <w:szCs w:val="22"/>
          <w:lang w:val="en-GB"/>
        </w:rPr>
        <w:t>)</w:t>
      </w:r>
      <w:ins w:id="15" w:author="Florian Altermatt" w:date="2024-06-10T16:47:00Z">
        <w:r w:rsidR="006B228D">
          <w:rPr>
            <w:rFonts w:ascii="Times New Roman" w:hAnsi="Times New Roman" w:cs="Times New Roman"/>
            <w:sz w:val="22"/>
            <w:szCs w:val="22"/>
            <w:lang w:val="en-GB"/>
          </w:rPr>
          <w:t>, respectively, an</w:t>
        </w:r>
      </w:ins>
      <w:ins w:id="16" w:author="Florian Altermatt" w:date="2024-06-10T16:48:00Z">
        <w:r w:rsidR="006B228D">
          <w:rPr>
            <w:rFonts w:ascii="Times New Roman" w:hAnsi="Times New Roman" w:cs="Times New Roman"/>
            <w:sz w:val="22"/>
            <w:szCs w:val="22"/>
            <w:lang w:val="en-GB"/>
          </w:rPr>
          <w:t>d we here integrate these hitherto separated lines of research</w:t>
        </w:r>
      </w:ins>
      <w:r w:rsidR="00DA72CD" w:rsidRPr="006601C4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47261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709C53E" w14:textId="0CEE7451" w:rsidR="003C0B44" w:rsidRPr="006601C4" w:rsidRDefault="003C0B44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4F3E3F55" w14:textId="2352A1F7" w:rsidR="00027A30" w:rsidRPr="006601C4" w:rsidRDefault="00680826" w:rsidP="003C023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We thank you for considering our manuscript for publication in </w:t>
      </w:r>
      <w:r w:rsidR="00866085" w:rsidRPr="006601C4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Ecology Letters</w:t>
      </w: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4117B7A1" w14:textId="5962262A" w:rsidR="001D4572" w:rsidRPr="006601C4" w:rsidRDefault="001D4572">
      <w:pPr>
        <w:spacing w:line="240" w:lineRule="auto"/>
        <w:rPr>
          <w:rFonts w:ascii="Times New Roman" w:hAnsi="Times New Roman" w:cs="Times New Roman"/>
          <w:sz w:val="22"/>
          <w:szCs w:val="22"/>
          <w:lang w:val="en-GB"/>
        </w:rPr>
      </w:pPr>
    </w:p>
    <w:p w14:paraId="3F7E982C" w14:textId="715C563B" w:rsidR="002E6994" w:rsidRPr="006601C4" w:rsidRDefault="00680826" w:rsidP="002E6994">
      <w:pPr>
        <w:spacing w:after="120"/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Best regards, </w:t>
      </w:r>
    </w:p>
    <w:p w14:paraId="5DE7D83F" w14:textId="51797BEC" w:rsidR="00443BCD" w:rsidRPr="006601C4" w:rsidRDefault="003C0237" w:rsidP="007222E3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 wp14:anchorId="041CB09E" wp14:editId="06591BF3">
            <wp:simplePos x="0" y="0"/>
            <wp:positionH relativeFrom="margin">
              <wp:posOffset>1648185</wp:posOffset>
            </wp:positionH>
            <wp:positionV relativeFrom="margin">
              <wp:posOffset>7150527</wp:posOffset>
            </wp:positionV>
            <wp:extent cx="948055" cy="403225"/>
            <wp:effectExtent l="0" t="0" r="4445" b="3175"/>
            <wp:wrapSquare wrapText="bothSides"/>
            <wp:docPr id="1119439635" name="Image 1" descr="A black background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9635" name="Image 1" descr="A black background with a black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BCD"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17780777" wp14:editId="35E618E9">
            <wp:extent cx="846667" cy="513767"/>
            <wp:effectExtent l="0" t="0" r="4445" b="0"/>
            <wp:docPr id="14676710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1060" name="Picture 1" descr="A close-up of a signatu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926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CD"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276A50A7" wp14:editId="34A4D935">
            <wp:extent cx="533400" cy="312757"/>
            <wp:effectExtent l="0" t="0" r="0" b="5080"/>
            <wp:docPr id="24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87" cy="3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CD" w:rsidRPr="006601C4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443A4568" wp14:editId="0A8582DF">
            <wp:extent cx="1523674" cy="304800"/>
            <wp:effectExtent l="0" t="0" r="635" b="0"/>
            <wp:docPr id="181031899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899" name="Picture 1" descr="A close-up of a signa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8293" cy="3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967" w14:textId="46459F6F" w:rsidR="006B51FE" w:rsidRDefault="003771D0" w:rsidP="0020288D">
      <w:pPr>
        <w:spacing w:before="120"/>
        <w:rPr>
          <w:ins w:id="17" w:author="Florian Altermatt" w:date="2024-06-10T16:48:00Z"/>
          <w:rFonts w:ascii="Times New Roman" w:hAnsi="Times New Roman" w:cs="Times New Roman"/>
          <w:sz w:val="22"/>
          <w:szCs w:val="22"/>
          <w:lang w:val="en-GB"/>
        </w:rPr>
      </w:pPr>
      <w:r w:rsidRPr="006601C4">
        <w:rPr>
          <w:rFonts w:ascii="Times New Roman" w:hAnsi="Times New Roman" w:cs="Times New Roman"/>
          <w:sz w:val="22"/>
          <w:szCs w:val="22"/>
          <w:lang w:val="en-GB"/>
        </w:rPr>
        <w:t>Emanuele Giacomuzzo</w:t>
      </w:r>
      <w:r w:rsidR="001229E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>Dr</w:t>
      </w:r>
      <w:r w:rsidR="00577723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Tianna Peller, </w:t>
      </w:r>
      <w:r w:rsidR="001229E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Isabelle Gounand, and </w:t>
      </w:r>
      <w:r w:rsidR="001229E7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Dr </w:t>
      </w:r>
      <w:r w:rsidR="00680826" w:rsidRPr="006601C4">
        <w:rPr>
          <w:rFonts w:ascii="Times New Roman" w:hAnsi="Times New Roman" w:cs="Times New Roman"/>
          <w:sz w:val="22"/>
          <w:szCs w:val="22"/>
          <w:lang w:val="en-GB"/>
        </w:rPr>
        <w:t>Florian Altermat</w:t>
      </w:r>
      <w:r w:rsidR="00B2534C" w:rsidRPr="006601C4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473981" w:rsidRPr="006601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A460AD0" w14:textId="77777777" w:rsidR="006B228D" w:rsidRDefault="006B228D" w:rsidP="0020288D">
      <w:pPr>
        <w:spacing w:before="120"/>
        <w:rPr>
          <w:ins w:id="18" w:author="Florian Altermatt" w:date="2024-06-10T16:48:00Z"/>
          <w:rFonts w:ascii="Times New Roman" w:hAnsi="Times New Roman" w:cs="Times New Roman"/>
          <w:sz w:val="22"/>
          <w:szCs w:val="22"/>
          <w:lang w:val="en-GB"/>
        </w:rPr>
      </w:pPr>
    </w:p>
    <w:p w14:paraId="348E7330" w14:textId="47BDD4EF" w:rsidR="006B228D" w:rsidRDefault="006B228D" w:rsidP="0020288D">
      <w:pPr>
        <w:spacing w:before="120"/>
        <w:rPr>
          <w:ins w:id="19" w:author="Florian Altermatt" w:date="2024-06-10T16:49:00Z"/>
          <w:rFonts w:ascii="Times New Roman" w:hAnsi="Times New Roman" w:cs="Times New Roman"/>
          <w:sz w:val="22"/>
          <w:szCs w:val="22"/>
          <w:lang w:val="en-GB"/>
        </w:rPr>
      </w:pPr>
      <w:ins w:id="20" w:author="Florian Altermatt" w:date="2024-06-10T16:48:00Z">
        <w:r>
          <w:rPr>
            <w:rFonts w:ascii="Times New Roman" w:hAnsi="Times New Roman" w:cs="Times New Roman"/>
            <w:sz w:val="22"/>
            <w:szCs w:val="22"/>
            <w:lang w:val="en-GB"/>
          </w:rPr>
          <w:t>References mentione</w:t>
        </w:r>
      </w:ins>
      <w:ins w:id="21" w:author="Florian Altermatt" w:date="2024-06-10T16:49:00Z">
        <w:r>
          <w:rPr>
            <w:rFonts w:ascii="Times New Roman" w:hAnsi="Times New Roman" w:cs="Times New Roman"/>
            <w:sz w:val="22"/>
            <w:szCs w:val="22"/>
            <w:lang w:val="en-GB"/>
          </w:rPr>
          <w:t>d:</w:t>
        </w:r>
      </w:ins>
    </w:p>
    <w:p w14:paraId="1216A2EB" w14:textId="7B3444F7" w:rsidR="006B228D" w:rsidRDefault="006B228D" w:rsidP="0020288D">
      <w:pPr>
        <w:spacing w:before="120"/>
        <w:rPr>
          <w:ins w:id="22" w:author="Florian Altermatt" w:date="2024-06-10T16:49:00Z"/>
          <w:rFonts w:ascii="Times New Roman" w:hAnsi="Times New Roman" w:cs="Times New Roman"/>
          <w:sz w:val="22"/>
          <w:szCs w:val="22"/>
          <w:lang w:val="en-GB"/>
        </w:rPr>
      </w:pPr>
      <w:ins w:id="23" w:author="Florian Altermatt" w:date="2024-06-10T16:49:00Z">
        <w:r>
          <w:rPr>
            <w:rFonts w:ascii="Times New Roman" w:hAnsi="Times New Roman" w:cs="Times New Roman"/>
            <w:sz w:val="22"/>
            <w:szCs w:val="22"/>
            <w:lang w:val="en-GB"/>
          </w:rPr>
          <w:t>List here the 5 above still retained.</w:t>
        </w:r>
      </w:ins>
    </w:p>
    <w:p w14:paraId="511B14BD" w14:textId="77777777" w:rsidR="006B228D" w:rsidRDefault="006B228D" w:rsidP="0020288D">
      <w:pPr>
        <w:spacing w:before="120"/>
        <w:rPr>
          <w:ins w:id="24" w:author="Florian Altermatt" w:date="2024-06-10T16:49:00Z"/>
          <w:rFonts w:ascii="Times New Roman" w:hAnsi="Times New Roman" w:cs="Times New Roman"/>
          <w:sz w:val="22"/>
          <w:szCs w:val="22"/>
          <w:lang w:val="en-GB"/>
        </w:rPr>
      </w:pPr>
    </w:p>
    <w:p w14:paraId="006EA50D" w14:textId="235E9C11" w:rsidR="006B228D" w:rsidRDefault="006B228D" w:rsidP="0020288D">
      <w:pPr>
        <w:spacing w:before="120"/>
        <w:rPr>
          <w:ins w:id="25" w:author="Florian Altermatt" w:date="2024-06-10T16:49:00Z"/>
          <w:rFonts w:ascii="Times New Roman" w:hAnsi="Times New Roman" w:cs="Times New Roman"/>
          <w:sz w:val="22"/>
          <w:szCs w:val="22"/>
          <w:lang w:val="en-GB"/>
        </w:rPr>
      </w:pPr>
      <w:ins w:id="26" w:author="Florian Altermatt" w:date="2024-06-10T16:49:00Z">
        <w:r>
          <w:rPr>
            <w:rFonts w:ascii="Times New Roman" w:hAnsi="Times New Roman" w:cs="Times New Roman"/>
            <w:sz w:val="22"/>
            <w:szCs w:val="22"/>
            <w:lang w:val="en-GB"/>
          </w:rPr>
          <w:t>Suggested editor:</w:t>
        </w:r>
      </w:ins>
    </w:p>
    <w:p w14:paraId="12D3D245" w14:textId="77777777" w:rsidR="006B228D" w:rsidRDefault="006B228D" w:rsidP="0020288D">
      <w:pPr>
        <w:spacing w:before="120"/>
        <w:rPr>
          <w:ins w:id="27" w:author="Florian Altermatt" w:date="2024-06-10T16:49:00Z"/>
          <w:rFonts w:ascii="Times New Roman" w:hAnsi="Times New Roman" w:cs="Times New Roman"/>
          <w:sz w:val="22"/>
          <w:szCs w:val="22"/>
          <w:lang w:val="en-GB"/>
        </w:rPr>
      </w:pPr>
    </w:p>
    <w:p w14:paraId="37925BF1" w14:textId="61AFF492" w:rsidR="006B228D" w:rsidRDefault="006B228D" w:rsidP="0020288D">
      <w:pPr>
        <w:spacing w:before="120"/>
        <w:rPr>
          <w:ins w:id="28" w:author="Florian Altermatt" w:date="2024-06-10T16:49:00Z"/>
          <w:rFonts w:ascii="Times New Roman" w:hAnsi="Times New Roman" w:cs="Times New Roman"/>
          <w:sz w:val="22"/>
          <w:szCs w:val="22"/>
          <w:lang w:val="en-GB"/>
        </w:rPr>
      </w:pPr>
      <w:commentRangeStart w:id="29"/>
      <w:ins w:id="30" w:author="Florian Altermatt" w:date="2024-06-10T16:49:00Z">
        <w:r>
          <w:rPr>
            <w:rFonts w:ascii="Times New Roman" w:hAnsi="Times New Roman" w:cs="Times New Roman"/>
            <w:sz w:val="22"/>
            <w:szCs w:val="22"/>
            <w:lang w:val="en-GB"/>
          </w:rPr>
          <w:t>Suggested reviewers:</w:t>
        </w:r>
      </w:ins>
      <w:commentRangeEnd w:id="29"/>
      <w:ins w:id="31" w:author="Florian Altermatt" w:date="2024-06-11T08:52:00Z">
        <w:r w:rsidR="00EB2B5C">
          <w:rPr>
            <w:rStyle w:val="Marquedecommentaire"/>
          </w:rPr>
          <w:commentReference w:id="29"/>
        </w:r>
      </w:ins>
    </w:p>
    <w:p w14:paraId="5A8DFE24" w14:textId="77777777" w:rsidR="00FE1041" w:rsidRPr="00196E8F" w:rsidRDefault="00FE1041" w:rsidP="00FE1041">
      <w:pPr>
        <w:pStyle w:val="Paragraphedeliste"/>
        <w:numPr>
          <w:ilvl w:val="0"/>
          <w:numId w:val="4"/>
        </w:numPr>
        <w:spacing w:before="120"/>
        <w:rPr>
          <w:ins w:id="32" w:author="Florian Altermatt" w:date="2024-06-11T08:56:00Z"/>
          <w:rFonts w:ascii="Times New Roman" w:hAnsi="Times New Roman" w:cs="Times New Roman"/>
          <w:sz w:val="22"/>
          <w:szCs w:val="22"/>
          <w:lang w:val="en-GB"/>
        </w:rPr>
      </w:pPr>
      <w:proofErr w:type="spellStart"/>
      <w:ins w:id="33" w:author="Florian Altermatt" w:date="2024-06-11T08:56:00Z">
        <w:r>
          <w:rPr>
            <w:rFonts w:ascii="Times New Roman" w:hAnsi="Times New Roman" w:cs="Times New Roman"/>
            <w:sz w:val="22"/>
            <w:szCs w:val="22"/>
            <w:lang w:val="en-GB"/>
          </w:rPr>
          <w:t>Dr.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Debora Obrist, Simon Fraser University, </w:t>
        </w:r>
        <w:r w:rsidRPr="00EB2B5C">
          <w:rPr>
            <w:rFonts w:ascii="Times New Roman" w:hAnsi="Times New Roman" w:cs="Times New Roman"/>
            <w:sz w:val="22"/>
            <w:szCs w:val="22"/>
            <w:lang w:val="en-GB"/>
          </w:rPr>
          <w:t>dobrist@sfu.ca</w:t>
        </w:r>
      </w:ins>
    </w:p>
    <w:p w14:paraId="0F32B5AA" w14:textId="135B73B9" w:rsidR="006B228D" w:rsidRDefault="00EB2B5C">
      <w:pPr>
        <w:pStyle w:val="Paragraphedeliste"/>
        <w:numPr>
          <w:ilvl w:val="0"/>
          <w:numId w:val="4"/>
        </w:numPr>
        <w:spacing w:before="120"/>
        <w:rPr>
          <w:ins w:id="34" w:author="Florian Altermatt" w:date="2024-06-11T08:52:00Z"/>
          <w:rFonts w:ascii="Times New Roman" w:hAnsi="Times New Roman" w:cs="Times New Roman"/>
          <w:sz w:val="22"/>
          <w:szCs w:val="22"/>
          <w:lang w:val="en-GB"/>
        </w:rPr>
      </w:pPr>
      <w:proofErr w:type="spellStart"/>
      <w:ins w:id="35" w:author="Florian Altermatt" w:date="2024-06-11T08:53:00Z">
        <w:r>
          <w:rPr>
            <w:rFonts w:ascii="Times New Roman" w:hAnsi="Times New Roman" w:cs="Times New Roman"/>
            <w:sz w:val="22"/>
            <w:szCs w:val="22"/>
            <w:lang w:val="en-GB"/>
          </w:rPr>
          <w:t>Dr.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</w:t>
        </w:r>
      </w:ins>
      <w:ins w:id="36" w:author="Florian Altermatt" w:date="2024-06-10T16:49:00Z">
        <w:r w:rsidR="006B228D" w:rsidRPr="00A205FD">
          <w:rPr>
            <w:rFonts w:ascii="Times New Roman" w:hAnsi="Times New Roman" w:cs="Times New Roman"/>
            <w:sz w:val="22"/>
            <w:szCs w:val="22"/>
            <w:lang w:val="en-GB"/>
            <w:rPrChange w:id="37" w:author="Florian Altermatt" w:date="2024-06-10T16:49:00Z">
              <w:rPr>
                <w:lang w:val="en-GB"/>
              </w:rPr>
            </w:rPrChange>
          </w:rPr>
          <w:t xml:space="preserve">Shawn </w:t>
        </w:r>
        <w:commentRangeStart w:id="38"/>
        <w:r w:rsidR="006B228D" w:rsidRPr="00A205FD">
          <w:rPr>
            <w:rFonts w:ascii="Times New Roman" w:hAnsi="Times New Roman" w:cs="Times New Roman"/>
            <w:sz w:val="22"/>
            <w:szCs w:val="22"/>
            <w:lang w:val="en-GB"/>
            <w:rPrChange w:id="39" w:author="Florian Altermatt" w:date="2024-06-10T16:49:00Z">
              <w:rPr>
                <w:lang w:val="en-GB"/>
              </w:rPr>
            </w:rPrChange>
          </w:rPr>
          <w:t>Leroux</w:t>
        </w:r>
      </w:ins>
      <w:commentRangeEnd w:id="38"/>
      <w:ins w:id="40" w:author="Florian Altermatt" w:date="2024-06-11T08:53:00Z">
        <w:r>
          <w:rPr>
            <w:rStyle w:val="Marquedecommentaire"/>
          </w:rPr>
          <w:commentReference w:id="38"/>
        </w:r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</w:t>
        </w:r>
      </w:ins>
    </w:p>
    <w:p w14:paraId="6C4CCA64" w14:textId="5DBEEBC1" w:rsidR="00EB2B5C" w:rsidRDefault="00EB2B5C">
      <w:pPr>
        <w:pStyle w:val="Paragraphedeliste"/>
        <w:numPr>
          <w:ilvl w:val="0"/>
          <w:numId w:val="4"/>
        </w:numPr>
        <w:spacing w:before="120"/>
        <w:rPr>
          <w:ins w:id="41" w:author="Florian Altermatt" w:date="2024-06-11T08:54:00Z"/>
          <w:rFonts w:ascii="Times New Roman" w:hAnsi="Times New Roman" w:cs="Times New Roman"/>
          <w:sz w:val="22"/>
          <w:szCs w:val="22"/>
          <w:lang w:val="en-GB"/>
        </w:rPr>
      </w:pPr>
      <w:proofErr w:type="spellStart"/>
      <w:ins w:id="42" w:author="Florian Altermatt" w:date="2024-06-11T08:52:00Z">
        <w:r>
          <w:rPr>
            <w:rFonts w:ascii="Times New Roman" w:hAnsi="Times New Roman" w:cs="Times New Roman"/>
            <w:sz w:val="22"/>
            <w:szCs w:val="22"/>
            <w:lang w:val="en-GB"/>
          </w:rPr>
          <w:t>Dr.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Carina </w:t>
        </w:r>
        <w:proofErr w:type="spellStart"/>
        <w:r>
          <w:rPr>
            <w:rFonts w:ascii="Times New Roman" w:hAnsi="Times New Roman" w:cs="Times New Roman"/>
            <w:sz w:val="22"/>
            <w:szCs w:val="22"/>
            <w:lang w:val="en-GB"/>
          </w:rPr>
          <w:t>Firkowski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(though not sure if she is still in Academia: </w:t>
        </w:r>
      </w:ins>
      <w:ins w:id="43" w:author="Florian Altermatt" w:date="2024-06-11T08:54:00Z">
        <w:r>
          <w:rPr>
            <w:rFonts w:ascii="Times New Roman" w:hAnsi="Times New Roman" w:cs="Times New Roman"/>
            <w:sz w:val="22"/>
            <w:szCs w:val="22"/>
            <w:lang w:val="en-GB"/>
          </w:rPr>
          <w:fldChar w:fldCharType="begin"/>
        </w:r>
        <w:r>
          <w:rPr>
            <w:rFonts w:ascii="Times New Roman" w:hAnsi="Times New Roman" w:cs="Times New Roman"/>
            <w:sz w:val="22"/>
            <w:szCs w:val="22"/>
            <w:lang w:val="en-GB"/>
          </w:rPr>
          <w:instrText>HYPERLINK "</w:instrText>
        </w:r>
      </w:ins>
      <w:ins w:id="44" w:author="Florian Altermatt" w:date="2024-06-11T08:52:00Z">
        <w:r w:rsidRPr="00EB2B5C">
          <w:rPr>
            <w:rFonts w:ascii="Times New Roman" w:hAnsi="Times New Roman" w:cs="Times New Roman"/>
            <w:sz w:val="22"/>
            <w:szCs w:val="22"/>
            <w:lang w:val="en-GB"/>
          </w:rPr>
          <w:instrText>https://www.linkedin.com/in/carinafirkowski/?originalSubdomain=ca</w:instrText>
        </w:r>
      </w:ins>
      <w:ins w:id="45" w:author="Florian Altermatt" w:date="2024-06-11T08:54:00Z">
        <w:r>
          <w:rPr>
            <w:rFonts w:ascii="Times New Roman" w:hAnsi="Times New Roman" w:cs="Times New Roman"/>
            <w:sz w:val="22"/>
            <w:szCs w:val="22"/>
            <w:lang w:val="en-GB"/>
          </w:rPr>
          <w:instrText>"</w:instrText>
        </w:r>
        <w:r>
          <w:rPr>
            <w:rFonts w:ascii="Times New Roman" w:hAnsi="Times New Roman" w:cs="Times New Roman"/>
            <w:sz w:val="22"/>
            <w:szCs w:val="22"/>
            <w:lang w:val="en-GB"/>
          </w:rPr>
        </w:r>
        <w:r>
          <w:rPr>
            <w:rFonts w:ascii="Times New Roman" w:hAnsi="Times New Roman" w:cs="Times New Roman"/>
            <w:sz w:val="22"/>
            <w:szCs w:val="22"/>
            <w:lang w:val="en-GB"/>
          </w:rPr>
          <w:fldChar w:fldCharType="separate"/>
        </w:r>
      </w:ins>
      <w:ins w:id="46" w:author="Florian Altermatt" w:date="2024-06-11T08:52:00Z">
        <w:r w:rsidRPr="00686AF5">
          <w:rPr>
            <w:rStyle w:val="Lienhypertexte"/>
            <w:rFonts w:ascii="Times New Roman" w:hAnsi="Times New Roman" w:cs="Times New Roman"/>
            <w:sz w:val="22"/>
            <w:szCs w:val="22"/>
            <w:lang w:val="en-GB"/>
          </w:rPr>
          <w:t>https://www.linkedin.com/in/carinafirkowski/?originalSubdomain=ca</w:t>
        </w:r>
      </w:ins>
      <w:ins w:id="47" w:author="Florian Altermatt" w:date="2024-06-11T08:54:00Z">
        <w:r>
          <w:rPr>
            <w:rFonts w:ascii="Times New Roman" w:hAnsi="Times New Roman" w:cs="Times New Roman"/>
            <w:sz w:val="22"/>
            <w:szCs w:val="22"/>
            <w:lang w:val="en-GB"/>
          </w:rPr>
          <w:fldChar w:fldCharType="end"/>
        </w:r>
      </w:ins>
      <w:ins w:id="48" w:author="Florian Altermatt" w:date="2024-06-11T08:52:00Z">
        <w:r>
          <w:rPr>
            <w:rFonts w:ascii="Times New Roman" w:hAnsi="Times New Roman" w:cs="Times New Roman"/>
            <w:sz w:val="22"/>
            <w:szCs w:val="22"/>
            <w:lang w:val="en-GB"/>
          </w:rPr>
          <w:t>)</w:t>
        </w:r>
      </w:ins>
    </w:p>
    <w:p w14:paraId="6787F5E8" w14:textId="3436B5DA" w:rsidR="00EB2B5C" w:rsidRDefault="00EB2B5C">
      <w:pPr>
        <w:pStyle w:val="Paragraphedeliste"/>
        <w:numPr>
          <w:ilvl w:val="0"/>
          <w:numId w:val="4"/>
        </w:numPr>
        <w:spacing w:before="120"/>
        <w:rPr>
          <w:ins w:id="49" w:author="Florian Altermatt" w:date="2024-06-11T08:54:00Z"/>
          <w:rFonts w:ascii="Times New Roman" w:hAnsi="Times New Roman" w:cs="Times New Roman"/>
          <w:sz w:val="22"/>
          <w:szCs w:val="22"/>
          <w:lang w:val="en-GB"/>
        </w:rPr>
      </w:pPr>
      <w:proofErr w:type="spellStart"/>
      <w:ins w:id="50" w:author="Florian Altermatt" w:date="2024-06-11T08:54:00Z">
        <w:r>
          <w:rPr>
            <w:rFonts w:ascii="Times New Roman" w:hAnsi="Times New Roman" w:cs="Times New Roman"/>
            <w:sz w:val="22"/>
            <w:szCs w:val="22"/>
            <w:lang w:val="en-GB"/>
          </w:rPr>
          <w:t>Dr.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Jana </w:t>
        </w:r>
        <w:commentRangeStart w:id="51"/>
        <w:proofErr w:type="spellStart"/>
        <w:r>
          <w:rPr>
            <w:rFonts w:ascii="Times New Roman" w:hAnsi="Times New Roman" w:cs="Times New Roman"/>
            <w:sz w:val="22"/>
            <w:szCs w:val="22"/>
            <w:lang w:val="en-GB"/>
          </w:rPr>
          <w:t>Petermann</w:t>
        </w:r>
        <w:commentRangeEnd w:id="51"/>
        <w:proofErr w:type="spellEnd"/>
        <w:r>
          <w:rPr>
            <w:rStyle w:val="Marquedecommentaire"/>
          </w:rPr>
          <w:commentReference w:id="51"/>
        </w:r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</w:t>
        </w:r>
      </w:ins>
    </w:p>
    <w:p w14:paraId="619E3CE6" w14:textId="1A1C40BA" w:rsidR="00EB2B5C" w:rsidRDefault="00EB2B5C">
      <w:pPr>
        <w:pStyle w:val="Paragraphedeliste"/>
        <w:numPr>
          <w:ilvl w:val="0"/>
          <w:numId w:val="4"/>
        </w:numPr>
        <w:spacing w:before="120"/>
        <w:rPr>
          <w:ins w:id="52" w:author="Florian Altermatt" w:date="2024-06-11T08:55:00Z"/>
          <w:rFonts w:ascii="Times New Roman" w:hAnsi="Times New Roman" w:cs="Times New Roman"/>
          <w:sz w:val="22"/>
          <w:szCs w:val="22"/>
          <w:lang w:val="en-GB"/>
        </w:rPr>
      </w:pPr>
      <w:proofErr w:type="spellStart"/>
      <w:ins w:id="53" w:author="Florian Altermatt" w:date="2024-06-11T08:54:00Z">
        <w:r>
          <w:rPr>
            <w:rFonts w:ascii="Times New Roman" w:hAnsi="Times New Roman" w:cs="Times New Roman"/>
            <w:sz w:val="22"/>
            <w:szCs w:val="22"/>
            <w:lang w:val="en-GB"/>
          </w:rPr>
          <w:t>Dr.</w:t>
        </w:r>
        <w:proofErr w:type="spellEnd"/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Ralf </w:t>
        </w:r>
        <w:commentRangeStart w:id="54"/>
        <w:r>
          <w:rPr>
            <w:rFonts w:ascii="Times New Roman" w:hAnsi="Times New Roman" w:cs="Times New Roman"/>
            <w:sz w:val="22"/>
            <w:szCs w:val="22"/>
            <w:lang w:val="en-GB"/>
          </w:rPr>
          <w:t>Schäfer</w:t>
        </w:r>
      </w:ins>
      <w:commentRangeEnd w:id="54"/>
      <w:ins w:id="55" w:author="Florian Altermatt" w:date="2024-06-11T08:55:00Z">
        <w:r>
          <w:rPr>
            <w:rStyle w:val="Marquedecommentaire"/>
          </w:rPr>
          <w:commentReference w:id="54"/>
        </w:r>
      </w:ins>
      <w:ins w:id="56" w:author="Florian Altermatt" w:date="2024-06-11T08:54:00Z">
        <w:r>
          <w:rPr>
            <w:rFonts w:ascii="Times New Roman" w:hAnsi="Times New Roman" w:cs="Times New Roman"/>
            <w:sz w:val="22"/>
            <w:szCs w:val="22"/>
            <w:lang w:val="en-GB"/>
          </w:rPr>
          <w:t xml:space="preserve"> </w:t>
        </w:r>
      </w:ins>
    </w:p>
    <w:p w14:paraId="06A0D15A" w14:textId="56E2F12D" w:rsidR="006B228D" w:rsidRPr="006601C4" w:rsidRDefault="006B228D" w:rsidP="0020288D">
      <w:pPr>
        <w:spacing w:before="120"/>
        <w:rPr>
          <w:rFonts w:ascii="Times New Roman" w:hAnsi="Times New Roman" w:cs="Times New Roman"/>
          <w:sz w:val="22"/>
          <w:szCs w:val="22"/>
          <w:lang w:val="en-GB"/>
        </w:rPr>
      </w:pPr>
    </w:p>
    <w:sectPr w:rsidR="006B228D" w:rsidRPr="006601C4" w:rsidSect="009602D1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744" w:right="1134" w:bottom="1418" w:left="1474" w:header="522" w:footer="81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Florian Altermatt" w:date="2024-06-10T16:47:00Z" w:initials="FA">
    <w:p w14:paraId="17570F87" w14:textId="38806EA7" w:rsidR="006B228D" w:rsidRDefault="006B228D">
      <w:pPr>
        <w:pStyle w:val="Commentaire"/>
      </w:pPr>
      <w:r>
        <w:rPr>
          <w:rStyle w:val="Marquedecommentaire"/>
        </w:rPr>
        <w:annotationRef/>
      </w:r>
      <w:r>
        <w:t xml:space="preserve">Too many </w:t>
      </w:r>
      <w:proofErr w:type="spellStart"/>
      <w:r>
        <w:t>refes</w:t>
      </w:r>
      <w:proofErr w:type="spellEnd"/>
      <w:r>
        <w:t xml:space="preserve"> here, shorten and remove as suggested. I suggest that you </w:t>
      </w:r>
    </w:p>
  </w:comment>
  <w:comment w:id="29" w:author="Florian Altermatt" w:date="2024-06-11T08:52:00Z" w:initials="FA">
    <w:p w14:paraId="287175BE" w14:textId="4E592FC1" w:rsidR="00EB2B5C" w:rsidRDefault="00EB2B5C">
      <w:pPr>
        <w:pStyle w:val="Commentaire"/>
      </w:pPr>
      <w:r>
        <w:rPr>
          <w:rStyle w:val="Marquedecommentaire"/>
        </w:rPr>
        <w:annotationRef/>
      </w:r>
      <w:r>
        <w:t xml:space="preserve">Add their </w:t>
      </w:r>
      <w:proofErr w:type="gramStart"/>
      <w:r>
        <w:t>University</w:t>
      </w:r>
      <w:proofErr w:type="gramEnd"/>
      <w:r>
        <w:t xml:space="preserve"> and email</w:t>
      </w:r>
      <w:r w:rsidR="00FE1041">
        <w:t xml:space="preserve"> accordingly to Debora’s</w:t>
      </w:r>
    </w:p>
  </w:comment>
  <w:comment w:id="38" w:author="Florian Altermatt" w:date="2024-06-11T08:53:00Z" w:initials="FA">
    <w:p w14:paraId="2FD90FA7" w14:textId="2DBDEEA1" w:rsidR="00EB2B5C" w:rsidRDefault="00EB2B5C">
      <w:pPr>
        <w:pStyle w:val="Commentaire"/>
      </w:pPr>
      <w:r>
        <w:rPr>
          <w:rStyle w:val="Marquedecommentaire"/>
        </w:rPr>
        <w:annotationRef/>
      </w:r>
      <w:r w:rsidRPr="00EB2B5C">
        <w:t>https://shawnleroux.wixsite.com/lerouxlab</w:t>
      </w:r>
    </w:p>
  </w:comment>
  <w:comment w:id="51" w:author="Florian Altermatt" w:date="2024-06-11T08:54:00Z" w:initials="FA">
    <w:p w14:paraId="38EAFBE1" w14:textId="2A0E0EDB" w:rsidR="00EB2B5C" w:rsidRDefault="00EB2B5C">
      <w:pPr>
        <w:pStyle w:val="Commentaire"/>
      </w:pPr>
      <w:r>
        <w:rPr>
          <w:rStyle w:val="Marquedecommentaire"/>
        </w:rPr>
        <w:annotationRef/>
      </w:r>
      <w:r w:rsidRPr="00EB2B5C">
        <w:t>https://www.plus.ac.at/umwelt-und-biodiversitaet/forschung/fachgebiete-der-zoologie/ag-petermann/team-15/jana-petermann/</w:t>
      </w:r>
    </w:p>
  </w:comment>
  <w:comment w:id="54" w:author="Florian Altermatt" w:date="2024-06-11T08:55:00Z" w:initials="FA">
    <w:p w14:paraId="656BCCBD" w14:textId="423F066E" w:rsidR="00EB2B5C" w:rsidRDefault="00EB2B5C">
      <w:pPr>
        <w:pStyle w:val="Commentaire"/>
      </w:pPr>
      <w:r>
        <w:rPr>
          <w:rStyle w:val="Marquedecommentaire"/>
        </w:rPr>
        <w:annotationRef/>
      </w:r>
      <w:r>
        <w:t xml:space="preserve">Prof. Dr. Ralf B. Schäfer, Professor for Ecotoxicology Research Center One Health Ruhr, University Alliance Ruhr &amp; </w:t>
      </w:r>
      <w:proofErr w:type="spellStart"/>
      <w:r>
        <w:t>Fakultät</w:t>
      </w:r>
      <w:proofErr w:type="spellEnd"/>
      <w:r>
        <w:t xml:space="preserve"> für </w:t>
      </w:r>
      <w:proofErr w:type="spellStart"/>
      <w:r>
        <w:t>Biologie</w:t>
      </w:r>
      <w:proofErr w:type="spellEnd"/>
      <w:r>
        <w:t xml:space="preserve">, Universität Duisburg-Essen, Tel. 0201/18 3-3962, </w:t>
      </w:r>
      <w:hyperlink r:id="rId1" w:history="1">
        <w:r>
          <w:rPr>
            <w:rStyle w:val="Lienhypertexte"/>
          </w:rPr>
          <w:t>ralf.schaefer@uni-due.de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570F87" w15:done="0"/>
  <w15:commentEx w15:paraId="287175BE" w15:done="0"/>
  <w15:commentEx w15:paraId="2FD90FA7" w15:done="0"/>
  <w15:commentEx w15:paraId="38EAFBE1" w15:done="0"/>
  <w15:commentEx w15:paraId="656BCC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C5206D" w16cex:dateUtc="2024-06-10T14:47:00Z"/>
  <w16cex:commentExtensible w16cex:durableId="115DC760" w16cex:dateUtc="2024-06-11T06:52:00Z"/>
  <w16cex:commentExtensible w16cex:durableId="21C74E6D" w16cex:dateUtc="2024-06-11T06:53:00Z"/>
  <w16cex:commentExtensible w16cex:durableId="5640EC80" w16cex:dateUtc="2024-06-11T06:54:00Z"/>
  <w16cex:commentExtensible w16cex:durableId="162F4566" w16cex:dateUtc="2024-06-11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570F87" w16cid:durableId="54C5206D"/>
  <w16cid:commentId w16cid:paraId="287175BE" w16cid:durableId="115DC760"/>
  <w16cid:commentId w16cid:paraId="2FD90FA7" w16cid:durableId="21C74E6D"/>
  <w16cid:commentId w16cid:paraId="38EAFBE1" w16cid:durableId="5640EC80"/>
  <w16cid:commentId w16cid:paraId="656BCCBD" w16cid:durableId="162F45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36A8" w14:textId="77777777" w:rsidR="006B0F9D" w:rsidRDefault="006B0F9D">
      <w:r>
        <w:separator/>
      </w:r>
    </w:p>
  </w:endnote>
  <w:endnote w:type="continuationSeparator" w:id="0">
    <w:p w14:paraId="2164B5FE" w14:textId="77777777" w:rsidR="006B0F9D" w:rsidRDefault="006B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2BA" w14:textId="77777777" w:rsidR="00760CB8" w:rsidRDefault="00760CB8" w:rsidP="00C42CAC">
    <w:pPr>
      <w:pStyle w:val="Pieddepage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2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2</w:t>
    </w:r>
    <w:r w:rsidR="0023353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A394" w14:textId="77777777" w:rsidR="00760CB8" w:rsidRDefault="00760CB8">
    <w:pPr>
      <w:pStyle w:val="Pieddepage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1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1</w:t>
    </w:r>
    <w:r w:rsidR="002335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1062" w14:textId="77777777" w:rsidR="006B0F9D" w:rsidRDefault="006B0F9D">
      <w:r>
        <w:separator/>
      </w:r>
    </w:p>
  </w:footnote>
  <w:footnote w:type="continuationSeparator" w:id="0">
    <w:p w14:paraId="4FACB344" w14:textId="77777777" w:rsidR="006B0F9D" w:rsidRDefault="006B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08DB" w14:textId="77777777" w:rsidR="00760CB8" w:rsidRDefault="00A961B2" w:rsidP="00C42CAC">
    <w:pPr>
      <w:pStyle w:val="En-tte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44DB87FE" wp14:editId="34FCEE8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6573696" wp14:editId="3AD6034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CA8E" w14:textId="77777777" w:rsidR="00760CB8" w:rsidRPr="005B4816" w:rsidRDefault="001C716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0A176575" w14:textId="77777777" w:rsidR="00760CB8" w:rsidRDefault="00760CB8" w:rsidP="00C42CAC">
                          <w:pPr>
                            <w:pStyle w:val="Absender"/>
                          </w:pPr>
                        </w:p>
                        <w:p w14:paraId="3E9BF200" w14:textId="77777777" w:rsidR="00760CB8" w:rsidRPr="0084116D" w:rsidRDefault="00760CB8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736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8J1QEAAJIDAAAOAAAAZHJzL2Uyb0RvYy54bWysU9uO0zAQfUfiHyy/0yQVCyhqulp2tQhp&#13;&#10;uUgLH+A4dhKReMyM26R8PWOn6XJ5Q7xYk7F9fC6T3fU8DuJokHpwlSw2uRTGaWh611by65f7F2+k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" filled="f" stroked="f">
              <v:textbox inset="0,0,0,0">
                <w:txbxContent>
                  <w:p w14:paraId="2870CA8E" w14:textId="77777777" w:rsidR="00760CB8" w:rsidRPr="005B4816" w:rsidRDefault="001C716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0A176575" w14:textId="77777777" w:rsidR="00760CB8" w:rsidRDefault="00760CB8" w:rsidP="00C42CAC">
                    <w:pPr>
                      <w:pStyle w:val="Absender"/>
                    </w:pPr>
                  </w:p>
                  <w:p w14:paraId="3E9BF200" w14:textId="77777777" w:rsidR="00760CB8" w:rsidRPr="0084116D" w:rsidRDefault="00760CB8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41D" w14:textId="77777777" w:rsidR="00760CB8" w:rsidRDefault="00A961B2">
    <w:pPr>
      <w:pStyle w:val="En-tte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 wp14:anchorId="3F481B53" wp14:editId="4C4D0DE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31B2D16" wp14:editId="299A0707">
              <wp:simplePos x="0" y="0"/>
              <wp:positionH relativeFrom="page">
                <wp:posOffset>4808220</wp:posOffset>
              </wp:positionH>
              <wp:positionV relativeFrom="page">
                <wp:posOffset>327025</wp:posOffset>
              </wp:positionV>
              <wp:extent cx="2257425" cy="1407160"/>
              <wp:effectExtent l="0" t="0" r="3175" b="254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1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A3A0" w14:textId="77777777" w:rsidR="00760CB8" w:rsidRPr="005B4816" w:rsidRDefault="00A961B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5436F216" w14:textId="77777777" w:rsidR="00760CB8" w:rsidRDefault="00760CB8" w:rsidP="00760CB8">
                          <w:pPr>
                            <w:pStyle w:val="Absender"/>
                          </w:pPr>
                        </w:p>
                        <w:p w14:paraId="5AF22256" w14:textId="77777777" w:rsidR="00760CB8" w:rsidRPr="00041C1A" w:rsidRDefault="00760CB8" w:rsidP="00760CB8">
                          <w:pPr>
                            <w:pStyle w:val="Absender"/>
                            <w:rPr>
                              <w:lang w:val="de-DE"/>
                            </w:rPr>
                          </w:pPr>
                          <w:r w:rsidRPr="00041C1A">
                            <w:rPr>
                              <w:lang w:val="de-DE"/>
                            </w:rPr>
                            <w:t>University of Zurich</w:t>
                          </w:r>
                        </w:p>
                        <w:p w14:paraId="526E671B" w14:textId="77777777" w:rsidR="00760CB8" w:rsidRPr="009146AA" w:rsidRDefault="009146AA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Winterthurerstr. 190</w:t>
                          </w:r>
                        </w:p>
                        <w:p w14:paraId="707654D7" w14:textId="598F4373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CH-80</w:t>
                          </w:r>
                          <w:r w:rsidR="009146AA" w:rsidRPr="009146AA">
                            <w:rPr>
                              <w:lang w:val="de-CH"/>
                            </w:rPr>
                            <w:t>57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7212A3" w:rsidRPr="009146AA">
                            <w:rPr>
                              <w:lang w:val="de-CH"/>
                            </w:rPr>
                            <w:t>Zürich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r w:rsidR="003E7C16">
                            <w:rPr>
                              <w:lang w:val="de-CH"/>
                            </w:rPr>
                            <w:t>Switzerland</w:t>
                          </w:r>
                        </w:p>
                        <w:p w14:paraId="06A1BABD" w14:textId="6A4B557A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B2D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78.6pt;margin-top:25.75pt;width:177.75pt;height:1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" filled="f" stroked="f">
              <v:textbox inset="0,0,0,0">
                <w:txbxContent>
                  <w:p w14:paraId="2EE9A3A0" w14:textId="77777777" w:rsidR="00760CB8" w:rsidRPr="005B4816" w:rsidRDefault="00A961B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5436F216" w14:textId="77777777" w:rsidR="00760CB8" w:rsidRDefault="00760CB8" w:rsidP="00760CB8">
                    <w:pPr>
                      <w:pStyle w:val="Absender"/>
                    </w:pPr>
                  </w:p>
                  <w:p w14:paraId="5AF22256" w14:textId="77777777" w:rsidR="00760CB8" w:rsidRPr="00041C1A" w:rsidRDefault="00760CB8" w:rsidP="00760CB8">
                    <w:pPr>
                      <w:pStyle w:val="Absender"/>
                      <w:rPr>
                        <w:lang w:val="de-DE"/>
                      </w:rPr>
                    </w:pPr>
                    <w:r w:rsidRPr="00041C1A">
                      <w:rPr>
                        <w:lang w:val="de-DE"/>
                      </w:rPr>
                      <w:t>University of Zurich</w:t>
                    </w:r>
                  </w:p>
                  <w:p w14:paraId="526E671B" w14:textId="77777777" w:rsidR="00760CB8" w:rsidRPr="009146AA" w:rsidRDefault="009146AA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Winterthurerstr. 190</w:t>
                    </w:r>
                  </w:p>
                  <w:p w14:paraId="707654D7" w14:textId="598F4373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CH-80</w:t>
                    </w:r>
                    <w:r w:rsidR="009146AA" w:rsidRPr="009146AA">
                      <w:rPr>
                        <w:lang w:val="de-CH"/>
                      </w:rPr>
                      <w:t>57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7212A3" w:rsidRPr="009146AA">
                      <w:rPr>
                        <w:lang w:val="de-CH"/>
                      </w:rPr>
                      <w:t>Zürich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r w:rsidR="003E7C16">
                      <w:rPr>
                        <w:lang w:val="de-CH"/>
                      </w:rPr>
                      <w:t>Switzerland</w:t>
                    </w:r>
                  </w:p>
                  <w:p w14:paraId="06A1BABD" w14:textId="6A4B557A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577"/>
    <w:multiLevelType w:val="hybridMultilevel"/>
    <w:tmpl w:val="1D6E46D4"/>
    <w:lvl w:ilvl="0" w:tplc="7108B3F4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6DC6"/>
    <w:multiLevelType w:val="hybridMultilevel"/>
    <w:tmpl w:val="BED0AC42"/>
    <w:lvl w:ilvl="0" w:tplc="5148CB46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360A"/>
    <w:multiLevelType w:val="hybridMultilevel"/>
    <w:tmpl w:val="AE5206B8"/>
    <w:lvl w:ilvl="0" w:tplc="9FE456A6">
      <w:start w:val="88"/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579F0"/>
    <w:multiLevelType w:val="hybridMultilevel"/>
    <w:tmpl w:val="CE949966"/>
    <w:lvl w:ilvl="0" w:tplc="9822EDFE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62814">
    <w:abstractNumId w:val="3"/>
  </w:num>
  <w:num w:numId="2" w16cid:durableId="1198737824">
    <w:abstractNumId w:val="0"/>
  </w:num>
  <w:num w:numId="3" w16cid:durableId="1822577246">
    <w:abstractNumId w:val="1"/>
  </w:num>
  <w:num w:numId="4" w16cid:durableId="1083555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belle Gounand">
    <w15:presenceInfo w15:providerId="None" w15:userId="Isabelle Gounand"/>
  </w15:person>
  <w15:person w15:author="Florian Altermatt">
    <w15:presenceInfo w15:providerId="AD" w15:userId="S::florian.altermatt@ieu.uzh.ch::393a62bb-40dc-44cc-8c45-cf299abc2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2"/>
    <w:rsid w:val="00000B76"/>
    <w:rsid w:val="00007039"/>
    <w:rsid w:val="00010824"/>
    <w:rsid w:val="000111C6"/>
    <w:rsid w:val="00013AFF"/>
    <w:rsid w:val="000177A3"/>
    <w:rsid w:val="00020BB0"/>
    <w:rsid w:val="00024E3C"/>
    <w:rsid w:val="000253C3"/>
    <w:rsid w:val="00027A30"/>
    <w:rsid w:val="00036055"/>
    <w:rsid w:val="000361C4"/>
    <w:rsid w:val="00041C1A"/>
    <w:rsid w:val="00042372"/>
    <w:rsid w:val="00044D91"/>
    <w:rsid w:val="00046C58"/>
    <w:rsid w:val="0005076D"/>
    <w:rsid w:val="00050DEE"/>
    <w:rsid w:val="00051160"/>
    <w:rsid w:val="00052218"/>
    <w:rsid w:val="00053166"/>
    <w:rsid w:val="0005558A"/>
    <w:rsid w:val="00060495"/>
    <w:rsid w:val="00064E7D"/>
    <w:rsid w:val="0007365B"/>
    <w:rsid w:val="00075FA8"/>
    <w:rsid w:val="00086C8B"/>
    <w:rsid w:val="00087323"/>
    <w:rsid w:val="00094125"/>
    <w:rsid w:val="00097A4E"/>
    <w:rsid w:val="000A7F7F"/>
    <w:rsid w:val="000B3533"/>
    <w:rsid w:val="000B37C7"/>
    <w:rsid w:val="000B4994"/>
    <w:rsid w:val="000B5554"/>
    <w:rsid w:val="000B614F"/>
    <w:rsid w:val="000B67C7"/>
    <w:rsid w:val="000B6B82"/>
    <w:rsid w:val="000B6EDB"/>
    <w:rsid w:val="000C1715"/>
    <w:rsid w:val="000C3EC9"/>
    <w:rsid w:val="000C5408"/>
    <w:rsid w:val="000C6412"/>
    <w:rsid w:val="000D52E5"/>
    <w:rsid w:val="000E3548"/>
    <w:rsid w:val="000E3EAD"/>
    <w:rsid w:val="000F3949"/>
    <w:rsid w:val="000F4E14"/>
    <w:rsid w:val="000F79EF"/>
    <w:rsid w:val="000F7A9F"/>
    <w:rsid w:val="00105363"/>
    <w:rsid w:val="00105C00"/>
    <w:rsid w:val="0011224B"/>
    <w:rsid w:val="001126A8"/>
    <w:rsid w:val="00113280"/>
    <w:rsid w:val="00114623"/>
    <w:rsid w:val="00117C2E"/>
    <w:rsid w:val="00120416"/>
    <w:rsid w:val="001229E7"/>
    <w:rsid w:val="001243ED"/>
    <w:rsid w:val="00131000"/>
    <w:rsid w:val="0013364B"/>
    <w:rsid w:val="00134652"/>
    <w:rsid w:val="0013470D"/>
    <w:rsid w:val="00136AA4"/>
    <w:rsid w:val="00136D87"/>
    <w:rsid w:val="00137FDC"/>
    <w:rsid w:val="00140A03"/>
    <w:rsid w:val="00140CC4"/>
    <w:rsid w:val="00141EFA"/>
    <w:rsid w:val="00142BA6"/>
    <w:rsid w:val="0014380D"/>
    <w:rsid w:val="00144B4A"/>
    <w:rsid w:val="00150D7D"/>
    <w:rsid w:val="00152272"/>
    <w:rsid w:val="0015236E"/>
    <w:rsid w:val="00153EC6"/>
    <w:rsid w:val="0016124F"/>
    <w:rsid w:val="00165714"/>
    <w:rsid w:val="001744B3"/>
    <w:rsid w:val="00177589"/>
    <w:rsid w:val="00177C75"/>
    <w:rsid w:val="00185F69"/>
    <w:rsid w:val="00191F00"/>
    <w:rsid w:val="00194253"/>
    <w:rsid w:val="00194EE4"/>
    <w:rsid w:val="001959F3"/>
    <w:rsid w:val="00196273"/>
    <w:rsid w:val="00196DD9"/>
    <w:rsid w:val="001970D6"/>
    <w:rsid w:val="00197B45"/>
    <w:rsid w:val="001A4519"/>
    <w:rsid w:val="001A5C77"/>
    <w:rsid w:val="001A70AA"/>
    <w:rsid w:val="001B0965"/>
    <w:rsid w:val="001B1F2B"/>
    <w:rsid w:val="001B46CA"/>
    <w:rsid w:val="001C0E62"/>
    <w:rsid w:val="001C1C16"/>
    <w:rsid w:val="001C33E8"/>
    <w:rsid w:val="001C5694"/>
    <w:rsid w:val="001C58B4"/>
    <w:rsid w:val="001C6CB7"/>
    <w:rsid w:val="001C7162"/>
    <w:rsid w:val="001C7493"/>
    <w:rsid w:val="001D260A"/>
    <w:rsid w:val="001D3362"/>
    <w:rsid w:val="001D4572"/>
    <w:rsid w:val="001E09EC"/>
    <w:rsid w:val="001E1D20"/>
    <w:rsid w:val="001E30E4"/>
    <w:rsid w:val="001E5FC2"/>
    <w:rsid w:val="001E6D03"/>
    <w:rsid w:val="001F1C00"/>
    <w:rsid w:val="001F379B"/>
    <w:rsid w:val="001F3F0F"/>
    <w:rsid w:val="001F6470"/>
    <w:rsid w:val="001F6F17"/>
    <w:rsid w:val="001F76D2"/>
    <w:rsid w:val="002002DC"/>
    <w:rsid w:val="00202146"/>
    <w:rsid w:val="0020288D"/>
    <w:rsid w:val="00203BFB"/>
    <w:rsid w:val="00204688"/>
    <w:rsid w:val="002148A5"/>
    <w:rsid w:val="0021500C"/>
    <w:rsid w:val="00233008"/>
    <w:rsid w:val="0023353A"/>
    <w:rsid w:val="00235D47"/>
    <w:rsid w:val="00240C7D"/>
    <w:rsid w:val="00245CA3"/>
    <w:rsid w:val="002602CA"/>
    <w:rsid w:val="00270862"/>
    <w:rsid w:val="002722A7"/>
    <w:rsid w:val="002805D8"/>
    <w:rsid w:val="002817D5"/>
    <w:rsid w:val="00281E2A"/>
    <w:rsid w:val="0028577A"/>
    <w:rsid w:val="0028746A"/>
    <w:rsid w:val="0029538C"/>
    <w:rsid w:val="002972C9"/>
    <w:rsid w:val="00297BC3"/>
    <w:rsid w:val="002A2664"/>
    <w:rsid w:val="002A3FAA"/>
    <w:rsid w:val="002A520D"/>
    <w:rsid w:val="002A5B3F"/>
    <w:rsid w:val="002B0C3E"/>
    <w:rsid w:val="002B5B54"/>
    <w:rsid w:val="002B6139"/>
    <w:rsid w:val="002C32D9"/>
    <w:rsid w:val="002D2E09"/>
    <w:rsid w:val="002D55C9"/>
    <w:rsid w:val="002E0606"/>
    <w:rsid w:val="002E490B"/>
    <w:rsid w:val="002E6994"/>
    <w:rsid w:val="002F513C"/>
    <w:rsid w:val="00313B78"/>
    <w:rsid w:val="003141A7"/>
    <w:rsid w:val="00321CB7"/>
    <w:rsid w:val="00321E62"/>
    <w:rsid w:val="003263B4"/>
    <w:rsid w:val="00326E70"/>
    <w:rsid w:val="00327FD1"/>
    <w:rsid w:val="00332834"/>
    <w:rsid w:val="003364AB"/>
    <w:rsid w:val="00337315"/>
    <w:rsid w:val="00337E18"/>
    <w:rsid w:val="003459D3"/>
    <w:rsid w:val="00346CE3"/>
    <w:rsid w:val="003507AD"/>
    <w:rsid w:val="00367262"/>
    <w:rsid w:val="003672A0"/>
    <w:rsid w:val="003672C0"/>
    <w:rsid w:val="0037441E"/>
    <w:rsid w:val="003760C3"/>
    <w:rsid w:val="003771D0"/>
    <w:rsid w:val="003833E9"/>
    <w:rsid w:val="00383941"/>
    <w:rsid w:val="00386527"/>
    <w:rsid w:val="00393C1D"/>
    <w:rsid w:val="00396B9C"/>
    <w:rsid w:val="003A637D"/>
    <w:rsid w:val="003B0200"/>
    <w:rsid w:val="003B2CFA"/>
    <w:rsid w:val="003C0237"/>
    <w:rsid w:val="003C0B44"/>
    <w:rsid w:val="003C14CD"/>
    <w:rsid w:val="003C3883"/>
    <w:rsid w:val="003C54B9"/>
    <w:rsid w:val="003C632E"/>
    <w:rsid w:val="003D10E0"/>
    <w:rsid w:val="003D208E"/>
    <w:rsid w:val="003D5255"/>
    <w:rsid w:val="003E26E3"/>
    <w:rsid w:val="003E428E"/>
    <w:rsid w:val="003E7C16"/>
    <w:rsid w:val="003F602F"/>
    <w:rsid w:val="00400021"/>
    <w:rsid w:val="00402EEA"/>
    <w:rsid w:val="00403BD2"/>
    <w:rsid w:val="0040406E"/>
    <w:rsid w:val="00406BF8"/>
    <w:rsid w:val="00412CFD"/>
    <w:rsid w:val="00413550"/>
    <w:rsid w:val="00417CBE"/>
    <w:rsid w:val="004233FD"/>
    <w:rsid w:val="004237EE"/>
    <w:rsid w:val="00426715"/>
    <w:rsid w:val="004313DF"/>
    <w:rsid w:val="00432C49"/>
    <w:rsid w:val="00434EB7"/>
    <w:rsid w:val="00436FD2"/>
    <w:rsid w:val="00440EE9"/>
    <w:rsid w:val="00441B3C"/>
    <w:rsid w:val="00443BCD"/>
    <w:rsid w:val="004516E8"/>
    <w:rsid w:val="004535ED"/>
    <w:rsid w:val="00455CE6"/>
    <w:rsid w:val="0045680B"/>
    <w:rsid w:val="00457541"/>
    <w:rsid w:val="00460993"/>
    <w:rsid w:val="00464E63"/>
    <w:rsid w:val="00472616"/>
    <w:rsid w:val="00473981"/>
    <w:rsid w:val="00474570"/>
    <w:rsid w:val="0047797D"/>
    <w:rsid w:val="00477E64"/>
    <w:rsid w:val="00481C9F"/>
    <w:rsid w:val="0048574D"/>
    <w:rsid w:val="00485857"/>
    <w:rsid w:val="00493031"/>
    <w:rsid w:val="004A190E"/>
    <w:rsid w:val="004A3D61"/>
    <w:rsid w:val="004A43B5"/>
    <w:rsid w:val="004A5BE8"/>
    <w:rsid w:val="004A6754"/>
    <w:rsid w:val="004C721D"/>
    <w:rsid w:val="004D386A"/>
    <w:rsid w:val="004D5558"/>
    <w:rsid w:val="004D70ED"/>
    <w:rsid w:val="004E1531"/>
    <w:rsid w:val="004E3DD6"/>
    <w:rsid w:val="004E5AC4"/>
    <w:rsid w:val="004E7459"/>
    <w:rsid w:val="004F2F27"/>
    <w:rsid w:val="00501BE5"/>
    <w:rsid w:val="005032F0"/>
    <w:rsid w:val="00503773"/>
    <w:rsid w:val="00503FC9"/>
    <w:rsid w:val="00513B9F"/>
    <w:rsid w:val="00514C17"/>
    <w:rsid w:val="005303BF"/>
    <w:rsid w:val="00532374"/>
    <w:rsid w:val="00533766"/>
    <w:rsid w:val="005439E4"/>
    <w:rsid w:val="00545AB3"/>
    <w:rsid w:val="0055094C"/>
    <w:rsid w:val="005615E6"/>
    <w:rsid w:val="00565851"/>
    <w:rsid w:val="005659BE"/>
    <w:rsid w:val="0056648F"/>
    <w:rsid w:val="00566C62"/>
    <w:rsid w:val="00567CE6"/>
    <w:rsid w:val="005739C3"/>
    <w:rsid w:val="00576CE9"/>
    <w:rsid w:val="00577723"/>
    <w:rsid w:val="00580937"/>
    <w:rsid w:val="005828B1"/>
    <w:rsid w:val="005841E8"/>
    <w:rsid w:val="00584902"/>
    <w:rsid w:val="00590265"/>
    <w:rsid w:val="00591103"/>
    <w:rsid w:val="00593E05"/>
    <w:rsid w:val="00594D6B"/>
    <w:rsid w:val="00597A00"/>
    <w:rsid w:val="005A1B15"/>
    <w:rsid w:val="005A51BF"/>
    <w:rsid w:val="005A5392"/>
    <w:rsid w:val="005A5DA1"/>
    <w:rsid w:val="005B338C"/>
    <w:rsid w:val="005B3C61"/>
    <w:rsid w:val="005B7EA8"/>
    <w:rsid w:val="005C6C85"/>
    <w:rsid w:val="005C70E0"/>
    <w:rsid w:val="005D294E"/>
    <w:rsid w:val="005D322E"/>
    <w:rsid w:val="005D75F4"/>
    <w:rsid w:val="005E2131"/>
    <w:rsid w:val="005E577F"/>
    <w:rsid w:val="005F155E"/>
    <w:rsid w:val="005F2DEC"/>
    <w:rsid w:val="00600482"/>
    <w:rsid w:val="00601F8E"/>
    <w:rsid w:val="00602338"/>
    <w:rsid w:val="00602EA1"/>
    <w:rsid w:val="0060548E"/>
    <w:rsid w:val="00611B55"/>
    <w:rsid w:val="00614D9E"/>
    <w:rsid w:val="006221B5"/>
    <w:rsid w:val="0063260C"/>
    <w:rsid w:val="006334E8"/>
    <w:rsid w:val="00636864"/>
    <w:rsid w:val="0064084C"/>
    <w:rsid w:val="006408BA"/>
    <w:rsid w:val="006451B3"/>
    <w:rsid w:val="00646C83"/>
    <w:rsid w:val="00651642"/>
    <w:rsid w:val="00654799"/>
    <w:rsid w:val="00655476"/>
    <w:rsid w:val="0066011E"/>
    <w:rsid w:val="006601C4"/>
    <w:rsid w:val="006618B8"/>
    <w:rsid w:val="0066342A"/>
    <w:rsid w:val="00664C76"/>
    <w:rsid w:val="006731A2"/>
    <w:rsid w:val="006731CE"/>
    <w:rsid w:val="0067761C"/>
    <w:rsid w:val="00680826"/>
    <w:rsid w:val="0069487A"/>
    <w:rsid w:val="006973A7"/>
    <w:rsid w:val="006A49F1"/>
    <w:rsid w:val="006B0F9D"/>
    <w:rsid w:val="006B228D"/>
    <w:rsid w:val="006B2DB6"/>
    <w:rsid w:val="006B31E0"/>
    <w:rsid w:val="006B51FE"/>
    <w:rsid w:val="006B63B7"/>
    <w:rsid w:val="006B73CA"/>
    <w:rsid w:val="006C183F"/>
    <w:rsid w:val="006C1B7A"/>
    <w:rsid w:val="006C5D6A"/>
    <w:rsid w:val="006D3EB5"/>
    <w:rsid w:val="006D5099"/>
    <w:rsid w:val="006D6D15"/>
    <w:rsid w:val="006E0595"/>
    <w:rsid w:val="006E2CD0"/>
    <w:rsid w:val="006E69A6"/>
    <w:rsid w:val="006E6BF6"/>
    <w:rsid w:val="006E7591"/>
    <w:rsid w:val="006F236A"/>
    <w:rsid w:val="006F3A09"/>
    <w:rsid w:val="006F406F"/>
    <w:rsid w:val="00700137"/>
    <w:rsid w:val="00700BD8"/>
    <w:rsid w:val="0070153C"/>
    <w:rsid w:val="0070193D"/>
    <w:rsid w:val="0070630B"/>
    <w:rsid w:val="007112D3"/>
    <w:rsid w:val="007129E0"/>
    <w:rsid w:val="00714FEF"/>
    <w:rsid w:val="007203B6"/>
    <w:rsid w:val="007212A3"/>
    <w:rsid w:val="007222E3"/>
    <w:rsid w:val="007246F6"/>
    <w:rsid w:val="00727ADE"/>
    <w:rsid w:val="00734F16"/>
    <w:rsid w:val="00740ADE"/>
    <w:rsid w:val="00747EFD"/>
    <w:rsid w:val="0075057C"/>
    <w:rsid w:val="00753EA4"/>
    <w:rsid w:val="007542B9"/>
    <w:rsid w:val="00754794"/>
    <w:rsid w:val="007562DE"/>
    <w:rsid w:val="00760CB8"/>
    <w:rsid w:val="0076121E"/>
    <w:rsid w:val="0076478A"/>
    <w:rsid w:val="007647A9"/>
    <w:rsid w:val="0076509A"/>
    <w:rsid w:val="00765268"/>
    <w:rsid w:val="00773DC6"/>
    <w:rsid w:val="00776622"/>
    <w:rsid w:val="007808B4"/>
    <w:rsid w:val="007902F0"/>
    <w:rsid w:val="0079032D"/>
    <w:rsid w:val="007937DB"/>
    <w:rsid w:val="00794908"/>
    <w:rsid w:val="00795317"/>
    <w:rsid w:val="007A2532"/>
    <w:rsid w:val="007A2EB4"/>
    <w:rsid w:val="007A4640"/>
    <w:rsid w:val="007A5FAC"/>
    <w:rsid w:val="007A6D76"/>
    <w:rsid w:val="007A7CED"/>
    <w:rsid w:val="007B0034"/>
    <w:rsid w:val="007B1861"/>
    <w:rsid w:val="007B4CEF"/>
    <w:rsid w:val="007B5212"/>
    <w:rsid w:val="007B7991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0840"/>
    <w:rsid w:val="007E3406"/>
    <w:rsid w:val="007E3734"/>
    <w:rsid w:val="007F1291"/>
    <w:rsid w:val="007F4C16"/>
    <w:rsid w:val="007F5C3C"/>
    <w:rsid w:val="007F6E72"/>
    <w:rsid w:val="00800DD6"/>
    <w:rsid w:val="0080304F"/>
    <w:rsid w:val="00806119"/>
    <w:rsid w:val="008071F5"/>
    <w:rsid w:val="00811407"/>
    <w:rsid w:val="00813464"/>
    <w:rsid w:val="00813E37"/>
    <w:rsid w:val="00815A64"/>
    <w:rsid w:val="00816311"/>
    <w:rsid w:val="0082010F"/>
    <w:rsid w:val="0082036C"/>
    <w:rsid w:val="0082313F"/>
    <w:rsid w:val="00825A29"/>
    <w:rsid w:val="0083166A"/>
    <w:rsid w:val="008372ED"/>
    <w:rsid w:val="00840892"/>
    <w:rsid w:val="0084116D"/>
    <w:rsid w:val="00842976"/>
    <w:rsid w:val="00842B01"/>
    <w:rsid w:val="00843056"/>
    <w:rsid w:val="0084306F"/>
    <w:rsid w:val="00843F92"/>
    <w:rsid w:val="00846295"/>
    <w:rsid w:val="008507BC"/>
    <w:rsid w:val="008525F6"/>
    <w:rsid w:val="00854AE6"/>
    <w:rsid w:val="0085542A"/>
    <w:rsid w:val="00860E78"/>
    <w:rsid w:val="0086227D"/>
    <w:rsid w:val="00862315"/>
    <w:rsid w:val="00866085"/>
    <w:rsid w:val="0087277E"/>
    <w:rsid w:val="008742D9"/>
    <w:rsid w:val="00875632"/>
    <w:rsid w:val="00883D9B"/>
    <w:rsid w:val="008910B0"/>
    <w:rsid w:val="00893F0A"/>
    <w:rsid w:val="00894422"/>
    <w:rsid w:val="0089447D"/>
    <w:rsid w:val="008963E0"/>
    <w:rsid w:val="008A26F8"/>
    <w:rsid w:val="008A3F8B"/>
    <w:rsid w:val="008A580D"/>
    <w:rsid w:val="008B4147"/>
    <w:rsid w:val="008B7099"/>
    <w:rsid w:val="008B7219"/>
    <w:rsid w:val="008B74C1"/>
    <w:rsid w:val="008C0334"/>
    <w:rsid w:val="008C5D57"/>
    <w:rsid w:val="008C6AD8"/>
    <w:rsid w:val="008D68F4"/>
    <w:rsid w:val="008F237D"/>
    <w:rsid w:val="008F2578"/>
    <w:rsid w:val="008F4DCA"/>
    <w:rsid w:val="008F733E"/>
    <w:rsid w:val="009019E1"/>
    <w:rsid w:val="00903B5D"/>
    <w:rsid w:val="00912ADB"/>
    <w:rsid w:val="00913A81"/>
    <w:rsid w:val="009146AA"/>
    <w:rsid w:val="009150DA"/>
    <w:rsid w:val="009158BE"/>
    <w:rsid w:val="0091650B"/>
    <w:rsid w:val="009257E3"/>
    <w:rsid w:val="00927172"/>
    <w:rsid w:val="00935E6A"/>
    <w:rsid w:val="00941B4A"/>
    <w:rsid w:val="009446AB"/>
    <w:rsid w:val="00954FA7"/>
    <w:rsid w:val="009602D1"/>
    <w:rsid w:val="009612FC"/>
    <w:rsid w:val="009615ED"/>
    <w:rsid w:val="00961BA3"/>
    <w:rsid w:val="00965010"/>
    <w:rsid w:val="009658C0"/>
    <w:rsid w:val="00972350"/>
    <w:rsid w:val="00974546"/>
    <w:rsid w:val="00975190"/>
    <w:rsid w:val="009807A0"/>
    <w:rsid w:val="00985246"/>
    <w:rsid w:val="0098592F"/>
    <w:rsid w:val="00991E15"/>
    <w:rsid w:val="00994263"/>
    <w:rsid w:val="009B2BAB"/>
    <w:rsid w:val="009B4C12"/>
    <w:rsid w:val="009B7941"/>
    <w:rsid w:val="009C04C5"/>
    <w:rsid w:val="009C0651"/>
    <w:rsid w:val="009C15A9"/>
    <w:rsid w:val="009C1830"/>
    <w:rsid w:val="009C3B79"/>
    <w:rsid w:val="009C450F"/>
    <w:rsid w:val="009C47DB"/>
    <w:rsid w:val="009C5626"/>
    <w:rsid w:val="009C7217"/>
    <w:rsid w:val="009C7440"/>
    <w:rsid w:val="009D15D1"/>
    <w:rsid w:val="009D76DE"/>
    <w:rsid w:val="009E2A0E"/>
    <w:rsid w:val="009E4105"/>
    <w:rsid w:val="009E4602"/>
    <w:rsid w:val="009F2B15"/>
    <w:rsid w:val="009F7B8E"/>
    <w:rsid w:val="00A205FD"/>
    <w:rsid w:val="00A227D9"/>
    <w:rsid w:val="00A2666C"/>
    <w:rsid w:val="00A27CDF"/>
    <w:rsid w:val="00A3062B"/>
    <w:rsid w:val="00A33BB8"/>
    <w:rsid w:val="00A35376"/>
    <w:rsid w:val="00A369F2"/>
    <w:rsid w:val="00A40CE0"/>
    <w:rsid w:val="00A41960"/>
    <w:rsid w:val="00A47BA7"/>
    <w:rsid w:val="00A50DEF"/>
    <w:rsid w:val="00A51472"/>
    <w:rsid w:val="00A52CEE"/>
    <w:rsid w:val="00A54856"/>
    <w:rsid w:val="00A55321"/>
    <w:rsid w:val="00A633F9"/>
    <w:rsid w:val="00A653B8"/>
    <w:rsid w:val="00A66DCD"/>
    <w:rsid w:val="00A72CD3"/>
    <w:rsid w:val="00A76133"/>
    <w:rsid w:val="00A76CF0"/>
    <w:rsid w:val="00A81144"/>
    <w:rsid w:val="00A8480C"/>
    <w:rsid w:val="00A85239"/>
    <w:rsid w:val="00A87066"/>
    <w:rsid w:val="00A908C2"/>
    <w:rsid w:val="00A9161E"/>
    <w:rsid w:val="00A9394F"/>
    <w:rsid w:val="00A95BB5"/>
    <w:rsid w:val="00A95CCD"/>
    <w:rsid w:val="00A961B2"/>
    <w:rsid w:val="00AA044D"/>
    <w:rsid w:val="00AA3525"/>
    <w:rsid w:val="00AA4772"/>
    <w:rsid w:val="00AA6A07"/>
    <w:rsid w:val="00AB4053"/>
    <w:rsid w:val="00AB6329"/>
    <w:rsid w:val="00AB6DF4"/>
    <w:rsid w:val="00AC5648"/>
    <w:rsid w:val="00AC7827"/>
    <w:rsid w:val="00AC7E57"/>
    <w:rsid w:val="00AD0269"/>
    <w:rsid w:val="00AE1E3F"/>
    <w:rsid w:val="00AE2833"/>
    <w:rsid w:val="00AE3528"/>
    <w:rsid w:val="00AE3AE9"/>
    <w:rsid w:val="00AE4734"/>
    <w:rsid w:val="00AE6BE7"/>
    <w:rsid w:val="00AE6F65"/>
    <w:rsid w:val="00AF1DE9"/>
    <w:rsid w:val="00B00711"/>
    <w:rsid w:val="00B00B05"/>
    <w:rsid w:val="00B010D4"/>
    <w:rsid w:val="00B02396"/>
    <w:rsid w:val="00B03151"/>
    <w:rsid w:val="00B07E87"/>
    <w:rsid w:val="00B100F8"/>
    <w:rsid w:val="00B10390"/>
    <w:rsid w:val="00B135E1"/>
    <w:rsid w:val="00B13B68"/>
    <w:rsid w:val="00B2534C"/>
    <w:rsid w:val="00B31E20"/>
    <w:rsid w:val="00B44FE4"/>
    <w:rsid w:val="00B46DFF"/>
    <w:rsid w:val="00B50825"/>
    <w:rsid w:val="00B5736F"/>
    <w:rsid w:val="00B62FB3"/>
    <w:rsid w:val="00B720DC"/>
    <w:rsid w:val="00B76340"/>
    <w:rsid w:val="00B7661E"/>
    <w:rsid w:val="00B82690"/>
    <w:rsid w:val="00B82927"/>
    <w:rsid w:val="00B83B9F"/>
    <w:rsid w:val="00B8443C"/>
    <w:rsid w:val="00B856A5"/>
    <w:rsid w:val="00B921EF"/>
    <w:rsid w:val="00BA100A"/>
    <w:rsid w:val="00BA1742"/>
    <w:rsid w:val="00BA6497"/>
    <w:rsid w:val="00BA6664"/>
    <w:rsid w:val="00BA6EDC"/>
    <w:rsid w:val="00BA6F7D"/>
    <w:rsid w:val="00BA7F1D"/>
    <w:rsid w:val="00BB2884"/>
    <w:rsid w:val="00BB4DD2"/>
    <w:rsid w:val="00BB5587"/>
    <w:rsid w:val="00BB6FE1"/>
    <w:rsid w:val="00BC0AA6"/>
    <w:rsid w:val="00BC1CE0"/>
    <w:rsid w:val="00BC3B62"/>
    <w:rsid w:val="00BC7E89"/>
    <w:rsid w:val="00BD4A1C"/>
    <w:rsid w:val="00BD6B30"/>
    <w:rsid w:val="00BE2AF1"/>
    <w:rsid w:val="00BE4799"/>
    <w:rsid w:val="00BE6660"/>
    <w:rsid w:val="00BE6663"/>
    <w:rsid w:val="00C02371"/>
    <w:rsid w:val="00C03D42"/>
    <w:rsid w:val="00C062C3"/>
    <w:rsid w:val="00C1166E"/>
    <w:rsid w:val="00C23175"/>
    <w:rsid w:val="00C273B2"/>
    <w:rsid w:val="00C42CAC"/>
    <w:rsid w:val="00C444B1"/>
    <w:rsid w:val="00C458ED"/>
    <w:rsid w:val="00C516A4"/>
    <w:rsid w:val="00C67587"/>
    <w:rsid w:val="00C75C94"/>
    <w:rsid w:val="00C760F7"/>
    <w:rsid w:val="00C76871"/>
    <w:rsid w:val="00C8064B"/>
    <w:rsid w:val="00C80CA7"/>
    <w:rsid w:val="00C8255E"/>
    <w:rsid w:val="00C87644"/>
    <w:rsid w:val="00C90669"/>
    <w:rsid w:val="00C90B08"/>
    <w:rsid w:val="00C95C3E"/>
    <w:rsid w:val="00CA03AE"/>
    <w:rsid w:val="00CB0A79"/>
    <w:rsid w:val="00CB0EE9"/>
    <w:rsid w:val="00CB1637"/>
    <w:rsid w:val="00CC2DF0"/>
    <w:rsid w:val="00CC395F"/>
    <w:rsid w:val="00CC58B1"/>
    <w:rsid w:val="00CC5D2F"/>
    <w:rsid w:val="00CC6C04"/>
    <w:rsid w:val="00CC7DE5"/>
    <w:rsid w:val="00CD1D1D"/>
    <w:rsid w:val="00CD2F83"/>
    <w:rsid w:val="00CD3DF7"/>
    <w:rsid w:val="00CD479E"/>
    <w:rsid w:val="00CD6752"/>
    <w:rsid w:val="00CD765B"/>
    <w:rsid w:val="00CE2323"/>
    <w:rsid w:val="00CF19D5"/>
    <w:rsid w:val="00CF1AC6"/>
    <w:rsid w:val="00CF35AA"/>
    <w:rsid w:val="00CF7FD2"/>
    <w:rsid w:val="00D003E6"/>
    <w:rsid w:val="00D0067C"/>
    <w:rsid w:val="00D042EF"/>
    <w:rsid w:val="00D0639E"/>
    <w:rsid w:val="00D11D90"/>
    <w:rsid w:val="00D1320D"/>
    <w:rsid w:val="00D13425"/>
    <w:rsid w:val="00D139AB"/>
    <w:rsid w:val="00D2559B"/>
    <w:rsid w:val="00D2618F"/>
    <w:rsid w:val="00D304A6"/>
    <w:rsid w:val="00D318B7"/>
    <w:rsid w:val="00D3628B"/>
    <w:rsid w:val="00D44BE8"/>
    <w:rsid w:val="00D44F4A"/>
    <w:rsid w:val="00D632D9"/>
    <w:rsid w:val="00D64E73"/>
    <w:rsid w:val="00D65C93"/>
    <w:rsid w:val="00D7260F"/>
    <w:rsid w:val="00D86C1B"/>
    <w:rsid w:val="00D86F4E"/>
    <w:rsid w:val="00D90BDA"/>
    <w:rsid w:val="00D9196B"/>
    <w:rsid w:val="00DA0C06"/>
    <w:rsid w:val="00DA4B12"/>
    <w:rsid w:val="00DA72CD"/>
    <w:rsid w:val="00DB2D0E"/>
    <w:rsid w:val="00DB35D2"/>
    <w:rsid w:val="00DB78ED"/>
    <w:rsid w:val="00DC1578"/>
    <w:rsid w:val="00DC4430"/>
    <w:rsid w:val="00DC44DA"/>
    <w:rsid w:val="00DC522B"/>
    <w:rsid w:val="00DC6370"/>
    <w:rsid w:val="00DD6A16"/>
    <w:rsid w:val="00DE0EE4"/>
    <w:rsid w:val="00DF2B03"/>
    <w:rsid w:val="00E00F6D"/>
    <w:rsid w:val="00E105AF"/>
    <w:rsid w:val="00E12491"/>
    <w:rsid w:val="00E1330F"/>
    <w:rsid w:val="00E144BC"/>
    <w:rsid w:val="00E1541C"/>
    <w:rsid w:val="00E1555F"/>
    <w:rsid w:val="00E17671"/>
    <w:rsid w:val="00E201A2"/>
    <w:rsid w:val="00E2511F"/>
    <w:rsid w:val="00E26C66"/>
    <w:rsid w:val="00E37B6E"/>
    <w:rsid w:val="00E4175F"/>
    <w:rsid w:val="00E444DB"/>
    <w:rsid w:val="00E47B69"/>
    <w:rsid w:val="00E53368"/>
    <w:rsid w:val="00E57D00"/>
    <w:rsid w:val="00E62990"/>
    <w:rsid w:val="00E6524C"/>
    <w:rsid w:val="00E6631C"/>
    <w:rsid w:val="00E7209C"/>
    <w:rsid w:val="00E721A3"/>
    <w:rsid w:val="00E77740"/>
    <w:rsid w:val="00E81B67"/>
    <w:rsid w:val="00E82C4E"/>
    <w:rsid w:val="00E839A8"/>
    <w:rsid w:val="00E83CF6"/>
    <w:rsid w:val="00E9038F"/>
    <w:rsid w:val="00E9227A"/>
    <w:rsid w:val="00E937B2"/>
    <w:rsid w:val="00E947A9"/>
    <w:rsid w:val="00E97282"/>
    <w:rsid w:val="00E97C67"/>
    <w:rsid w:val="00EA0355"/>
    <w:rsid w:val="00EA0432"/>
    <w:rsid w:val="00EA1B39"/>
    <w:rsid w:val="00EA338A"/>
    <w:rsid w:val="00EA4E1C"/>
    <w:rsid w:val="00EA503D"/>
    <w:rsid w:val="00EA59B6"/>
    <w:rsid w:val="00EA7114"/>
    <w:rsid w:val="00EA73CD"/>
    <w:rsid w:val="00EB1B75"/>
    <w:rsid w:val="00EB1D13"/>
    <w:rsid w:val="00EB2B5C"/>
    <w:rsid w:val="00EB4AB6"/>
    <w:rsid w:val="00EB624B"/>
    <w:rsid w:val="00EB628A"/>
    <w:rsid w:val="00EC0291"/>
    <w:rsid w:val="00ED3FD1"/>
    <w:rsid w:val="00EE0922"/>
    <w:rsid w:val="00EE0F39"/>
    <w:rsid w:val="00EE5369"/>
    <w:rsid w:val="00EF6618"/>
    <w:rsid w:val="00EF6BC6"/>
    <w:rsid w:val="00F04BCE"/>
    <w:rsid w:val="00F12BBE"/>
    <w:rsid w:val="00F13001"/>
    <w:rsid w:val="00F14040"/>
    <w:rsid w:val="00F27B03"/>
    <w:rsid w:val="00F31435"/>
    <w:rsid w:val="00F3503B"/>
    <w:rsid w:val="00F363E6"/>
    <w:rsid w:val="00F44E97"/>
    <w:rsid w:val="00F53518"/>
    <w:rsid w:val="00F53E9A"/>
    <w:rsid w:val="00F5426C"/>
    <w:rsid w:val="00F5505C"/>
    <w:rsid w:val="00F57DBA"/>
    <w:rsid w:val="00F60190"/>
    <w:rsid w:val="00F63159"/>
    <w:rsid w:val="00F724CC"/>
    <w:rsid w:val="00F743A7"/>
    <w:rsid w:val="00F76179"/>
    <w:rsid w:val="00F815C7"/>
    <w:rsid w:val="00F84FEC"/>
    <w:rsid w:val="00F86E25"/>
    <w:rsid w:val="00F86E5E"/>
    <w:rsid w:val="00F871B6"/>
    <w:rsid w:val="00FA062C"/>
    <w:rsid w:val="00FA17DA"/>
    <w:rsid w:val="00FA21B3"/>
    <w:rsid w:val="00FA41B4"/>
    <w:rsid w:val="00FA6841"/>
    <w:rsid w:val="00FB3FC2"/>
    <w:rsid w:val="00FB5F78"/>
    <w:rsid w:val="00FB728E"/>
    <w:rsid w:val="00FB78AF"/>
    <w:rsid w:val="00FC1D57"/>
    <w:rsid w:val="00FC379E"/>
    <w:rsid w:val="00FD0B47"/>
    <w:rsid w:val="00FD1C58"/>
    <w:rsid w:val="00FE0410"/>
    <w:rsid w:val="00FE1041"/>
    <w:rsid w:val="00FE1A12"/>
    <w:rsid w:val="00FE6A17"/>
    <w:rsid w:val="00FF0C12"/>
    <w:rsid w:val="00FF3D4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E9C9ED"/>
  <w14:defaultImageDpi w14:val="300"/>
  <w15:docId w15:val="{F72221C8-16DE-A840-9A08-CCC25A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Titre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Titre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Grilledutableau">
    <w:name w:val="Table Grid"/>
    <w:basedOn w:val="Tableau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1C5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C58"/>
    <w:rPr>
      <w:rFonts w:ascii="Lucida Grande" w:hAnsi="Lucida Grande" w:cs="Lucida Grande"/>
      <w:sz w:val="18"/>
      <w:szCs w:val="18"/>
      <w:lang w:eastAsia="zh-TW"/>
    </w:rPr>
  </w:style>
  <w:style w:type="character" w:styleId="Lienhypertexte">
    <w:name w:val="Hyperlink"/>
    <w:basedOn w:val="Policepardfaut"/>
    <w:uiPriority w:val="99"/>
    <w:unhideWhenUsed/>
    <w:rsid w:val="00464E63"/>
    <w:rPr>
      <w:color w:val="0000FF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464E6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rsid w:val="00B8292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E6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6663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BE6663"/>
    <w:rPr>
      <w:rFonts w:ascii="Arial" w:hAnsi="Arial" w:cs="Arial"/>
      <w:lang w:eastAsia="zh-TW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6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6663"/>
    <w:rPr>
      <w:rFonts w:ascii="Arial" w:hAnsi="Arial" w:cs="Arial"/>
      <w:b/>
      <w:bCs/>
      <w:lang w:eastAsia="zh-TW"/>
    </w:rPr>
  </w:style>
  <w:style w:type="paragraph" w:styleId="Rvision">
    <w:name w:val="Revision"/>
    <w:hidden/>
    <w:uiPriority w:val="99"/>
    <w:semiHidden/>
    <w:rsid w:val="00137FDC"/>
    <w:rPr>
      <w:rFonts w:ascii="Arial" w:hAnsi="Arial" w:cs="Arial"/>
      <w:lang w:eastAsia="zh-TW"/>
    </w:rPr>
  </w:style>
  <w:style w:type="paragraph" w:styleId="Paragraphedeliste">
    <w:name w:val="List Paragraph"/>
    <w:basedOn w:val="Normal"/>
    <w:uiPriority w:val="34"/>
    <w:qFormat/>
    <w:rsid w:val="0043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ralf.schaefer@uni-due.d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D79493-CA7C-4547-88D0-7484450BA34D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5A421-4379-484F-927A-4DCC4CF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Florian</dc:creator>
  <cp:keywords/>
  <dc:description>Vorlage uzh_brief_e MSO2003 v1 6.5.2010</dc:description>
  <cp:lastModifiedBy>Isabelle Gounand</cp:lastModifiedBy>
  <cp:revision>164</cp:revision>
  <cp:lastPrinted>2010-03-15T04:26:00Z</cp:lastPrinted>
  <dcterms:created xsi:type="dcterms:W3CDTF">2024-04-30T12:01:00Z</dcterms:created>
  <dcterms:modified xsi:type="dcterms:W3CDTF">2024-06-14T09:05:00Z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documentId_6504</vt:lpwstr>
  </property>
  <property fmtid="{D5CDD505-2E9C-101B-9397-08002B2CF9AE}" pid="3" name="grammarly_documentContext">
    <vt:lpwstr>{"goals":[],"domain":"general","emotions":[],"dialect":"british"}</vt:lpwstr>
  </property>
</Properties>
</file>