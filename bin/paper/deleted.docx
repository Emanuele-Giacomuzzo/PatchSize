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112B" w14:textId="3D1F0D1C" w:rsidR="003E1CD9" w:rsidRPr="003E1CD9" w:rsidRDefault="003E1CD9" w:rsidP="003E1CD9">
      <w:pPr>
        <w:rPr>
          <w:rFonts w:ascii="Times New Roman" w:eastAsia="Times New Roman" w:hAnsi="Times New Roman" w:cs="Times New Roman"/>
          <w:u w:val="single"/>
          <w:lang w:eastAsia="en-GB"/>
        </w:rPr>
      </w:pPr>
      <w:r w:rsidRPr="003E1CD9">
        <w:rPr>
          <w:rFonts w:ascii="Times New Roman" w:eastAsia="Times New Roman" w:hAnsi="Times New Roman" w:cs="Times New Roman"/>
          <w:u w:val="single"/>
          <w:lang w:eastAsia="en-GB"/>
        </w:rPr>
        <w:t>Description of the ecosystem inside each microcosm</w:t>
      </w:r>
    </w:p>
    <w:p w14:paraId="6C01120B" w14:textId="7DAA3C4B" w:rsidR="003E1CD9" w:rsidRPr="00567C54" w:rsidRDefault="003E1CD9" w:rsidP="003E1CD9">
      <w:pPr>
        <w:ind w:firstLine="720"/>
        <w:rPr>
          <w:rFonts w:ascii="Times New Roman" w:hAnsi="Times New Roman" w:cs="Times New Roman"/>
          <w:lang w:eastAsia="en-GB"/>
          <w:rPrChange w:id="0" w:author="Giacomuzzo, Emanuele" w:date="2022-07-21T10:52:00Z">
            <w:rPr>
              <w:lang w:eastAsia="en-GB"/>
            </w:rPr>
          </w:rPrChange>
        </w:rPr>
      </w:pPr>
      <w:r w:rsidRPr="00567C54">
        <w:rPr>
          <w:rFonts w:ascii="Times New Roman" w:eastAsia="Times New Roman" w:hAnsi="Times New Roman" w:cs="Times New Roman"/>
          <w:lang w:eastAsia="en-GB"/>
          <w:rPrChange w:id="1" w:author="Giacomuzzo, Emanuele" w:date="2022-07-21T10:52:00Z">
            <w:rPr>
              <w:rFonts w:ascii="TimesNewRomanPSMT" w:eastAsia="Times New Roman" w:hAnsi="TimesNewRomanPSMT" w:cs="Times New Roman"/>
              <w:lang w:eastAsia="en-GB"/>
            </w:rPr>
          </w:rPrChange>
        </w:rPr>
        <w:t xml:space="preserve">Each </w:t>
      </w:r>
      <w:r>
        <w:rPr>
          <w:rFonts w:ascii="Times New Roman" w:eastAsia="Times New Roman" w:hAnsi="Times New Roman" w:cs="Times New Roman"/>
          <w:lang w:eastAsia="en-GB"/>
        </w:rPr>
        <w:t>patch</w:t>
      </w:r>
      <w:r w:rsidRPr="00567C54">
        <w:rPr>
          <w:rFonts w:ascii="Times New Roman" w:eastAsia="Times New Roman" w:hAnsi="Times New Roman" w:cs="Times New Roman"/>
          <w:lang w:eastAsia="en-GB"/>
          <w:rPrChange w:id="2" w:author="Giacomuzzo, Emanuele" w:date="2022-07-21T10:52:00Z">
            <w:rPr>
              <w:rFonts w:ascii="TimesNewRomanPSMT" w:eastAsia="Times New Roman" w:hAnsi="TimesNewRomanPSMT" w:cs="Times New Roman"/>
              <w:lang w:eastAsia="en-GB"/>
            </w:rPr>
          </w:rPrChange>
        </w:rPr>
        <w:t xml:space="preserve"> was composed of six compartments: a detritus compartment (ground straw contained in the medium and organic material released by the wheat seeds), inorganic nutrients (included in the medium and released by the bacteria when decomposing the detritus), decomposers (the bacteria </w:t>
      </w:r>
      <w:r w:rsidRPr="00567C54">
        <w:rPr>
          <w:rFonts w:ascii="Times New Roman" w:eastAsia="Times New Roman" w:hAnsi="Times New Roman" w:cs="Times New Roman"/>
          <w:i/>
          <w:iCs/>
          <w:lang w:eastAsia="en-GB"/>
          <w:rPrChange w:id="3" w:author="Giacomuzzo, Emanuele" w:date="2022-07-21T10:52:00Z">
            <w:rPr>
              <w:rFonts w:ascii="TimesNewRomanPS" w:eastAsia="Times New Roman" w:hAnsi="TimesNewRomanPS" w:cs="Times New Roman"/>
              <w:i/>
              <w:iCs/>
              <w:lang w:eastAsia="en-GB"/>
            </w:rPr>
          </w:rPrChange>
        </w:rPr>
        <w:t>Serratia fonticola</w:t>
      </w:r>
      <w:r w:rsidRPr="00567C54">
        <w:rPr>
          <w:rFonts w:ascii="Times New Roman" w:eastAsia="Times New Roman" w:hAnsi="Times New Roman" w:cs="Times New Roman"/>
          <w:lang w:eastAsia="en-GB"/>
          <w:rPrChange w:id="4" w:author="Giacomuzzo, Emanuele" w:date="2022-07-21T10:52:00Z">
            <w:rPr>
              <w:rFonts w:ascii="TimesNewRomanPSMT" w:eastAsia="Times New Roman" w:hAnsi="TimesNewRomanPSMT" w:cs="Times New Roman"/>
              <w:lang w:eastAsia="en-GB"/>
            </w:rPr>
          </w:rPrChange>
        </w:rPr>
        <w:t xml:space="preserve">, </w:t>
      </w:r>
      <w:r w:rsidRPr="00567C54">
        <w:rPr>
          <w:rFonts w:ascii="Times New Roman" w:eastAsia="Times New Roman" w:hAnsi="Times New Roman" w:cs="Times New Roman"/>
          <w:i/>
          <w:iCs/>
          <w:lang w:eastAsia="en-GB"/>
          <w:rPrChange w:id="5" w:author="Giacomuzzo, Emanuele" w:date="2022-07-21T10:52:00Z">
            <w:rPr>
              <w:rFonts w:ascii="TimesNewRomanPS" w:eastAsia="Times New Roman" w:hAnsi="TimesNewRomanPS" w:cs="Times New Roman"/>
              <w:i/>
              <w:iCs/>
              <w:lang w:eastAsia="en-GB"/>
            </w:rPr>
          </w:rPrChange>
        </w:rPr>
        <w:t>Bacillus subtilis</w:t>
      </w:r>
      <w:r w:rsidRPr="00567C54">
        <w:rPr>
          <w:rFonts w:ascii="Times New Roman" w:eastAsia="Times New Roman" w:hAnsi="Times New Roman" w:cs="Times New Roman"/>
          <w:lang w:eastAsia="en-GB"/>
          <w:rPrChange w:id="6" w:author="Giacomuzzo, Emanuele" w:date="2022-07-21T10:52:00Z">
            <w:rPr>
              <w:rFonts w:ascii="TimesNewRomanPSMT" w:eastAsia="Times New Roman" w:hAnsi="TimesNewRomanPSMT" w:cs="Times New Roman"/>
              <w:lang w:eastAsia="en-GB"/>
            </w:rPr>
          </w:rPrChange>
        </w:rPr>
        <w:t xml:space="preserve">, and </w:t>
      </w:r>
      <w:r w:rsidRPr="00567C54">
        <w:rPr>
          <w:rFonts w:ascii="Times New Roman" w:eastAsia="Times New Roman" w:hAnsi="Times New Roman" w:cs="Times New Roman"/>
          <w:i/>
          <w:iCs/>
          <w:lang w:eastAsia="en-GB"/>
          <w:rPrChange w:id="7" w:author="Giacomuzzo, Emanuele" w:date="2022-07-21T10:52:00Z">
            <w:rPr>
              <w:rFonts w:ascii="TimesNewRomanPS" w:eastAsia="Times New Roman" w:hAnsi="TimesNewRomanPS" w:cs="Times New Roman"/>
              <w:i/>
              <w:iCs/>
              <w:lang w:eastAsia="en-GB"/>
            </w:rPr>
          </w:rPrChange>
        </w:rPr>
        <w:t>Brevibacillus brevis</w:t>
      </w:r>
      <w:r w:rsidRPr="00567C54">
        <w:rPr>
          <w:rFonts w:ascii="Times New Roman" w:eastAsia="Times New Roman" w:hAnsi="Times New Roman" w:cs="Times New Roman"/>
          <w:lang w:eastAsia="en-GB"/>
          <w:rPrChange w:id="8" w:author="Giacomuzzo, Emanuele" w:date="2022-07-21T10:52:00Z">
            <w:rPr>
              <w:rFonts w:ascii="TimesNewRomanPSMT" w:eastAsia="Times New Roman" w:hAnsi="TimesNewRomanPSMT" w:cs="Times New Roman"/>
              <w:lang w:eastAsia="en-GB"/>
            </w:rPr>
          </w:rPrChange>
        </w:rPr>
        <w:t xml:space="preserve">), </w:t>
      </w:r>
      <w:ins w:id="9" w:author="Tianna Peller" w:date="2022-07-20T13:05:00Z">
        <w:r w:rsidRPr="00567C54">
          <w:rPr>
            <w:rFonts w:ascii="Times New Roman" w:eastAsia="Times New Roman" w:hAnsi="Times New Roman" w:cs="Times New Roman"/>
            <w:lang w:eastAsia="en-GB"/>
            <w:rPrChange w:id="10" w:author="Giacomuzzo, Emanuele" w:date="2022-07-21T10:52:00Z">
              <w:rPr>
                <w:rFonts w:ascii="TimesNewRomanPSMT" w:eastAsia="Times New Roman" w:hAnsi="TimesNewRomanPSMT" w:cs="Times New Roman"/>
                <w:lang w:eastAsia="en-GB"/>
              </w:rPr>
            </w:rPrChange>
          </w:rPr>
          <w:t xml:space="preserve">primary </w:t>
        </w:r>
      </w:ins>
      <w:r w:rsidRPr="00567C54">
        <w:rPr>
          <w:rFonts w:ascii="Times New Roman" w:eastAsia="Times New Roman" w:hAnsi="Times New Roman" w:cs="Times New Roman"/>
          <w:lang w:eastAsia="en-GB"/>
          <w:rPrChange w:id="11" w:author="Giacomuzzo, Emanuele" w:date="2022-07-21T10:52:00Z">
            <w:rPr>
              <w:rFonts w:ascii="TimesNewRomanPSMT" w:eastAsia="Times New Roman" w:hAnsi="TimesNewRomanPSMT" w:cs="Times New Roman"/>
              <w:lang w:eastAsia="en-GB"/>
            </w:rPr>
          </w:rPrChange>
        </w:rPr>
        <w:t xml:space="preserve">producers (the alga </w:t>
      </w:r>
      <w:r w:rsidRPr="00567C54">
        <w:rPr>
          <w:rFonts w:ascii="Times New Roman" w:eastAsia="Times New Roman" w:hAnsi="Times New Roman" w:cs="Times New Roman"/>
          <w:i/>
          <w:iCs/>
          <w:lang w:eastAsia="en-GB"/>
          <w:rPrChange w:id="12" w:author="Giacomuzzo, Emanuele" w:date="2022-07-21T10:52:00Z">
            <w:rPr>
              <w:rFonts w:ascii="TimesNewRomanPS" w:eastAsia="Times New Roman" w:hAnsi="TimesNewRomanPS" w:cs="Times New Roman"/>
              <w:i/>
              <w:iCs/>
              <w:lang w:eastAsia="en-GB"/>
            </w:rPr>
          </w:rPrChange>
        </w:rPr>
        <w:t xml:space="preserve">Euglena gracilis </w:t>
      </w:r>
      <w:r w:rsidRPr="00567C54">
        <w:rPr>
          <w:rFonts w:ascii="Times New Roman" w:eastAsia="Times New Roman" w:hAnsi="Times New Roman" w:cs="Times New Roman"/>
          <w:lang w:eastAsia="en-GB"/>
          <w:rPrChange w:id="13" w:author="Giacomuzzo, Emanuele" w:date="2022-07-21T10:52:00Z">
            <w:rPr>
              <w:rFonts w:ascii="TimesNewRomanPSMT" w:eastAsia="Times New Roman" w:hAnsi="TimesNewRomanPSMT" w:cs="Times New Roman"/>
              <w:lang w:eastAsia="en-GB"/>
            </w:rPr>
          </w:rPrChange>
        </w:rPr>
        <w:t xml:space="preserve">and the water ciliate </w:t>
      </w:r>
      <w:r w:rsidRPr="00567C54">
        <w:rPr>
          <w:rFonts w:ascii="Times New Roman" w:eastAsia="Times New Roman" w:hAnsi="Times New Roman" w:cs="Times New Roman"/>
          <w:i/>
          <w:iCs/>
          <w:lang w:eastAsia="en-GB"/>
          <w:rPrChange w:id="14" w:author="Giacomuzzo, Emanuele" w:date="2022-07-21T10:52:00Z">
            <w:rPr>
              <w:rFonts w:ascii="TimesNewRomanPS" w:eastAsia="Times New Roman" w:hAnsi="TimesNewRomanPS" w:cs="Times New Roman"/>
              <w:i/>
              <w:iCs/>
              <w:lang w:eastAsia="en-GB"/>
            </w:rPr>
          </w:rPrChange>
        </w:rPr>
        <w:t>Euplotes aediculatus</w:t>
      </w:r>
      <w:r w:rsidRPr="00567C54">
        <w:rPr>
          <w:rFonts w:ascii="Times New Roman" w:eastAsia="Times New Roman" w:hAnsi="Times New Roman" w:cs="Times New Roman"/>
          <w:lang w:eastAsia="en-GB"/>
          <w:rPrChange w:id="15" w:author="Giacomuzzo, Emanuele" w:date="2022-07-21T10:52:00Z">
            <w:rPr>
              <w:rFonts w:ascii="TimesNewRomanPSMT" w:eastAsia="Times New Roman" w:hAnsi="TimesNewRomanPSMT" w:cs="Times New Roman"/>
              <w:lang w:eastAsia="en-GB"/>
            </w:rPr>
          </w:rPrChange>
        </w:rPr>
        <w:t xml:space="preserve">), primary consumers </w:t>
      </w:r>
      <w:moveToRangeStart w:id="16" w:author="Tianna Peller" w:date="2022-07-20T13:06:00Z" w:name="move109214809"/>
      <w:moveTo w:id="17" w:author="Tianna Peller" w:date="2022-07-20T13:06:00Z">
        <w:r w:rsidRPr="00567C54">
          <w:rPr>
            <w:rFonts w:ascii="Times New Roman" w:eastAsia="Times New Roman" w:hAnsi="Times New Roman" w:cs="Times New Roman"/>
            <w:lang w:eastAsia="en-GB"/>
            <w:rPrChange w:id="18" w:author="Giacomuzzo, Emanuele" w:date="2022-07-21T10:52:00Z">
              <w:rPr>
                <w:rFonts w:ascii="TimesNewRomanPSMT" w:eastAsia="Times New Roman" w:hAnsi="TimesNewRomanPSMT" w:cs="Times New Roman"/>
                <w:lang w:eastAsia="en-GB"/>
              </w:rPr>
            </w:rPrChange>
          </w:rPr>
          <w:t xml:space="preserve">(the ciliates </w:t>
        </w:r>
        <w:r w:rsidRPr="00567C54">
          <w:rPr>
            <w:rFonts w:ascii="Times New Roman" w:eastAsia="Times New Roman" w:hAnsi="Times New Roman" w:cs="Times New Roman"/>
            <w:i/>
            <w:iCs/>
            <w:lang w:eastAsia="en-GB"/>
            <w:rPrChange w:id="19" w:author="Giacomuzzo, Emanuele" w:date="2022-07-21T10:52:00Z">
              <w:rPr>
                <w:rFonts w:ascii="TimesNewRomanPS" w:eastAsia="Times New Roman" w:hAnsi="TimesNewRomanPS" w:cs="Times New Roman"/>
                <w:i/>
                <w:iCs/>
                <w:lang w:eastAsia="en-GB"/>
              </w:rPr>
            </w:rPrChange>
          </w:rPr>
          <w:t>Colpidium sp.</w:t>
        </w:r>
        <w:r w:rsidRPr="00567C54">
          <w:rPr>
            <w:rFonts w:ascii="Times New Roman" w:eastAsia="Times New Roman" w:hAnsi="Times New Roman" w:cs="Times New Roman"/>
            <w:lang w:eastAsia="en-GB"/>
            <w:rPrChange w:id="20" w:author="Giacomuzzo, Emanuele" w:date="2022-07-21T10:52:00Z">
              <w:rPr>
                <w:rFonts w:ascii="TimesNewRomanPSMT" w:eastAsia="Times New Roman" w:hAnsi="TimesNewRomanPSMT" w:cs="Times New Roman"/>
                <w:lang w:eastAsia="en-GB"/>
              </w:rPr>
            </w:rPrChange>
          </w:rPr>
          <w:t xml:space="preserve">, </w:t>
        </w:r>
        <w:r w:rsidRPr="00567C54">
          <w:rPr>
            <w:rFonts w:ascii="Times New Roman" w:eastAsia="Times New Roman" w:hAnsi="Times New Roman" w:cs="Times New Roman"/>
            <w:i/>
            <w:iCs/>
            <w:lang w:eastAsia="en-GB"/>
            <w:rPrChange w:id="21" w:author="Giacomuzzo, Emanuele" w:date="2022-07-21T10:52:00Z">
              <w:rPr>
                <w:rFonts w:ascii="TimesNewRomanPS" w:eastAsia="Times New Roman" w:hAnsi="TimesNewRomanPS" w:cs="Times New Roman"/>
                <w:i/>
                <w:iCs/>
                <w:lang w:eastAsia="en-GB"/>
              </w:rPr>
            </w:rPrChange>
          </w:rPr>
          <w:t>Loxocephalus sp.</w:t>
        </w:r>
        <w:r w:rsidRPr="00567C54">
          <w:rPr>
            <w:rFonts w:ascii="Times New Roman" w:eastAsia="Times New Roman" w:hAnsi="Times New Roman" w:cs="Times New Roman"/>
            <w:lang w:eastAsia="en-GB"/>
            <w:rPrChange w:id="22" w:author="Giacomuzzo, Emanuele" w:date="2022-07-21T10:52:00Z">
              <w:rPr>
                <w:rFonts w:ascii="TimesNewRomanPSMT" w:eastAsia="Times New Roman" w:hAnsi="TimesNewRomanPSMT" w:cs="Times New Roman"/>
                <w:lang w:eastAsia="en-GB"/>
              </w:rPr>
            </w:rPrChange>
          </w:rPr>
          <w:t xml:space="preserve">, </w:t>
        </w:r>
        <w:r w:rsidRPr="00567C54">
          <w:rPr>
            <w:rFonts w:ascii="Times New Roman" w:eastAsia="Times New Roman" w:hAnsi="Times New Roman" w:cs="Times New Roman"/>
            <w:i/>
            <w:iCs/>
            <w:lang w:eastAsia="en-GB"/>
            <w:rPrChange w:id="23" w:author="Giacomuzzo, Emanuele" w:date="2022-07-21T10:52:00Z">
              <w:rPr>
                <w:rFonts w:ascii="TimesNewRomanPS" w:eastAsia="Times New Roman" w:hAnsi="TimesNewRomanPS" w:cs="Times New Roman"/>
                <w:i/>
                <w:iCs/>
                <w:lang w:eastAsia="en-GB"/>
              </w:rPr>
            </w:rPrChange>
          </w:rPr>
          <w:t>Paramecium aurelia</w:t>
        </w:r>
        <w:r w:rsidRPr="00567C54">
          <w:rPr>
            <w:rFonts w:ascii="Times New Roman" w:eastAsia="Times New Roman" w:hAnsi="Times New Roman" w:cs="Times New Roman"/>
            <w:lang w:eastAsia="en-GB"/>
            <w:rPrChange w:id="24" w:author="Giacomuzzo, Emanuele" w:date="2022-07-21T10:52:00Z">
              <w:rPr>
                <w:rFonts w:ascii="TimesNewRomanPSMT" w:eastAsia="Times New Roman" w:hAnsi="TimesNewRomanPSMT" w:cs="Times New Roman"/>
                <w:lang w:eastAsia="en-GB"/>
              </w:rPr>
            </w:rPrChange>
          </w:rPr>
          <w:t xml:space="preserve">, </w:t>
        </w:r>
        <w:r w:rsidRPr="00567C54">
          <w:rPr>
            <w:rFonts w:ascii="Times New Roman" w:eastAsia="Times New Roman" w:hAnsi="Times New Roman" w:cs="Times New Roman"/>
            <w:i/>
            <w:iCs/>
            <w:lang w:eastAsia="en-GB"/>
            <w:rPrChange w:id="25" w:author="Giacomuzzo, Emanuele" w:date="2022-07-21T10:52:00Z">
              <w:rPr>
                <w:rFonts w:ascii="TimesNewRomanPS" w:eastAsia="Times New Roman" w:hAnsi="TimesNewRomanPS" w:cs="Times New Roman"/>
                <w:i/>
                <w:iCs/>
                <w:lang w:eastAsia="en-GB"/>
              </w:rPr>
            </w:rPrChange>
          </w:rPr>
          <w:t>Paramecium caudatum</w:t>
        </w:r>
        <w:r w:rsidRPr="00567C54">
          <w:rPr>
            <w:rFonts w:ascii="Times New Roman" w:eastAsia="Times New Roman" w:hAnsi="Times New Roman" w:cs="Times New Roman"/>
            <w:lang w:eastAsia="en-GB"/>
            <w:rPrChange w:id="26" w:author="Giacomuzzo, Emanuele" w:date="2022-07-21T10:52:00Z">
              <w:rPr>
                <w:rFonts w:ascii="TimesNewRomanPSMT" w:eastAsia="Times New Roman" w:hAnsi="TimesNewRomanPSMT" w:cs="Times New Roman"/>
                <w:lang w:eastAsia="en-GB"/>
              </w:rPr>
            </w:rPrChange>
          </w:rPr>
          <w:t xml:space="preserve">, </w:t>
        </w:r>
        <w:r w:rsidRPr="00567C54">
          <w:rPr>
            <w:rFonts w:ascii="Times New Roman" w:eastAsia="Times New Roman" w:hAnsi="Times New Roman" w:cs="Times New Roman"/>
            <w:i/>
            <w:iCs/>
            <w:lang w:eastAsia="en-GB"/>
            <w:rPrChange w:id="27" w:author="Giacomuzzo, Emanuele" w:date="2022-07-21T10:52:00Z">
              <w:rPr>
                <w:rFonts w:ascii="TimesNewRomanPS" w:eastAsia="Times New Roman" w:hAnsi="TimesNewRomanPS" w:cs="Times New Roman"/>
                <w:i/>
                <w:iCs/>
                <w:lang w:eastAsia="en-GB"/>
              </w:rPr>
            </w:rPrChange>
          </w:rPr>
          <w:t>Spirostomum sp.</w:t>
        </w:r>
        <w:r w:rsidRPr="00567C54">
          <w:rPr>
            <w:rFonts w:ascii="Times New Roman" w:eastAsia="Times New Roman" w:hAnsi="Times New Roman" w:cs="Times New Roman"/>
            <w:lang w:eastAsia="en-GB"/>
            <w:rPrChange w:id="28" w:author="Giacomuzzo, Emanuele" w:date="2022-07-21T10:52:00Z">
              <w:rPr>
                <w:rFonts w:ascii="TimesNewRomanPSMT" w:eastAsia="Times New Roman" w:hAnsi="TimesNewRomanPSMT" w:cs="Times New Roman"/>
                <w:lang w:eastAsia="en-GB"/>
              </w:rPr>
            </w:rPrChange>
          </w:rPr>
          <w:t xml:space="preserve">, </w:t>
        </w:r>
        <w:r w:rsidRPr="00567C54">
          <w:rPr>
            <w:rFonts w:ascii="Times New Roman" w:eastAsia="Times New Roman" w:hAnsi="Times New Roman" w:cs="Times New Roman"/>
            <w:i/>
            <w:iCs/>
            <w:lang w:eastAsia="en-GB"/>
            <w:rPrChange w:id="29" w:author="Giacomuzzo, Emanuele" w:date="2022-07-21T10:52:00Z">
              <w:rPr>
                <w:rFonts w:ascii="TimesNewRomanPS" w:eastAsia="Times New Roman" w:hAnsi="TimesNewRomanPS" w:cs="Times New Roman"/>
                <w:i/>
                <w:iCs/>
                <w:lang w:eastAsia="en-GB"/>
              </w:rPr>
            </w:rPrChange>
          </w:rPr>
          <w:t>Spirostomum teres</w:t>
        </w:r>
        <w:r w:rsidRPr="00567C54">
          <w:rPr>
            <w:rFonts w:ascii="Times New Roman" w:eastAsia="Times New Roman" w:hAnsi="Times New Roman" w:cs="Times New Roman"/>
            <w:lang w:eastAsia="en-GB"/>
            <w:rPrChange w:id="30" w:author="Giacomuzzo, Emanuele" w:date="2022-07-21T10:52:00Z">
              <w:rPr>
                <w:rFonts w:ascii="TimesNewRomanPSMT" w:eastAsia="Times New Roman" w:hAnsi="TimesNewRomanPSMT" w:cs="Times New Roman"/>
                <w:lang w:eastAsia="en-GB"/>
              </w:rPr>
            </w:rPrChange>
          </w:rPr>
          <w:t xml:space="preserve">, and </w:t>
        </w:r>
        <w:r w:rsidRPr="00567C54">
          <w:rPr>
            <w:rFonts w:ascii="Times New Roman" w:eastAsia="Times New Roman" w:hAnsi="Times New Roman" w:cs="Times New Roman"/>
            <w:i/>
            <w:iCs/>
            <w:lang w:eastAsia="en-GB"/>
            <w:rPrChange w:id="31" w:author="Giacomuzzo, Emanuele" w:date="2022-07-21T10:52:00Z">
              <w:rPr>
                <w:rFonts w:ascii="TimesNewRomanPS" w:eastAsia="Times New Roman" w:hAnsi="TimesNewRomanPS" w:cs="Times New Roman"/>
                <w:i/>
                <w:iCs/>
                <w:lang w:eastAsia="en-GB"/>
              </w:rPr>
            </w:rPrChange>
          </w:rPr>
          <w:t>Tetrahymena cf. pyriformis</w:t>
        </w:r>
        <w:r w:rsidRPr="00567C54">
          <w:rPr>
            <w:rFonts w:ascii="Times New Roman" w:eastAsia="Times New Roman" w:hAnsi="Times New Roman" w:cs="Times New Roman"/>
            <w:lang w:eastAsia="en-GB"/>
            <w:rPrChange w:id="32" w:author="Giacomuzzo, Emanuele" w:date="2022-07-21T10:52:00Z">
              <w:rPr>
                <w:rFonts w:ascii="TimesNewRomanPSMT" w:eastAsia="Times New Roman" w:hAnsi="TimesNewRomanPSMT" w:cs="Times New Roman"/>
                <w:lang w:eastAsia="en-GB"/>
              </w:rPr>
            </w:rPrChange>
          </w:rPr>
          <w:t xml:space="preserve">, and the rotifer </w:t>
        </w:r>
        <w:r w:rsidRPr="00567C54">
          <w:rPr>
            <w:rFonts w:ascii="Times New Roman" w:eastAsia="Times New Roman" w:hAnsi="Times New Roman" w:cs="Times New Roman"/>
            <w:i/>
            <w:iCs/>
            <w:lang w:eastAsia="en-GB"/>
            <w:rPrChange w:id="33" w:author="Giacomuzzo, Emanuele" w:date="2022-07-21T10:52:00Z">
              <w:rPr>
                <w:rFonts w:ascii="TimesNewRomanPS" w:eastAsia="Times New Roman" w:hAnsi="TimesNewRomanPS" w:cs="Times New Roman"/>
                <w:i/>
                <w:iCs/>
                <w:lang w:eastAsia="en-GB"/>
              </w:rPr>
            </w:rPrChange>
          </w:rPr>
          <w:t>Cephalodella sp.</w:t>
        </w:r>
        <w:r w:rsidRPr="00567C54">
          <w:rPr>
            <w:rFonts w:ascii="Times New Roman" w:eastAsia="Times New Roman" w:hAnsi="Times New Roman" w:cs="Times New Roman"/>
            <w:lang w:eastAsia="en-GB"/>
            <w:rPrChange w:id="34" w:author="Giacomuzzo, Emanuele" w:date="2022-07-21T10:52:00Z">
              <w:rPr>
                <w:rFonts w:ascii="TimesNewRomanPSMT" w:eastAsia="Times New Roman" w:hAnsi="TimesNewRomanPSMT" w:cs="Times New Roman"/>
                <w:lang w:eastAsia="en-GB"/>
              </w:rPr>
            </w:rPrChange>
          </w:rPr>
          <w:t>)</w:t>
        </w:r>
      </w:moveTo>
      <w:moveToRangeEnd w:id="16"/>
      <w:ins w:id="35" w:author="Tianna Peller" w:date="2022-07-20T13:06:00Z">
        <w:r w:rsidRPr="00567C54">
          <w:rPr>
            <w:rFonts w:ascii="Times New Roman" w:eastAsia="Times New Roman" w:hAnsi="Times New Roman" w:cs="Times New Roman"/>
            <w:lang w:eastAsia="en-GB"/>
            <w:rPrChange w:id="36" w:author="Giacomuzzo, Emanuele" w:date="2022-07-21T10:52:00Z">
              <w:rPr>
                <w:rFonts w:ascii="TimesNewRomanPSMT" w:eastAsia="Times New Roman" w:hAnsi="TimesNewRomanPSMT" w:cs="Times New Roman"/>
                <w:lang w:eastAsia="en-GB"/>
              </w:rPr>
            </w:rPrChange>
          </w:rPr>
          <w:t xml:space="preserve"> </w:t>
        </w:r>
      </w:ins>
      <w:r w:rsidRPr="00567C54">
        <w:rPr>
          <w:rFonts w:ascii="Times New Roman" w:eastAsia="Times New Roman" w:hAnsi="Times New Roman" w:cs="Times New Roman"/>
          <w:lang w:eastAsia="en-GB"/>
          <w:rPrChange w:id="37" w:author="Giacomuzzo, Emanuele" w:date="2022-07-21T10:52:00Z">
            <w:rPr>
              <w:rFonts w:ascii="TimesNewRomanPSMT" w:eastAsia="Times New Roman" w:hAnsi="TimesNewRomanPSMT" w:cs="Times New Roman"/>
              <w:lang w:eastAsia="en-GB"/>
            </w:rPr>
          </w:rPrChange>
        </w:rPr>
        <w:t>feeding on the decomposers</w:t>
      </w:r>
      <w:moveFromRangeStart w:id="38" w:author="Tianna Peller" w:date="2022-07-20T13:06:00Z" w:name="move109214809"/>
      <w:moveFrom w:id="39" w:author="Tianna Peller" w:date="2022-07-20T13:06:00Z">
        <w:r w:rsidRPr="00567C54" w:rsidDel="009B2F69">
          <w:rPr>
            <w:rFonts w:ascii="Times New Roman" w:eastAsia="Times New Roman" w:hAnsi="Times New Roman" w:cs="Times New Roman"/>
            <w:lang w:eastAsia="en-GB"/>
            <w:rPrChange w:id="40" w:author="Giacomuzzo, Emanuele" w:date="2022-07-21T10:52:00Z">
              <w:rPr>
                <w:rFonts w:ascii="TimesNewRomanPSMT" w:eastAsia="Times New Roman" w:hAnsi="TimesNewRomanPSMT" w:cs="Times New Roman"/>
                <w:lang w:eastAsia="en-GB"/>
              </w:rPr>
            </w:rPrChange>
          </w:rPr>
          <w:t xml:space="preserve"> (the ciliates </w:t>
        </w:r>
        <w:r w:rsidRPr="00567C54" w:rsidDel="009B2F69">
          <w:rPr>
            <w:rFonts w:ascii="Times New Roman" w:eastAsia="Times New Roman" w:hAnsi="Times New Roman" w:cs="Times New Roman"/>
            <w:i/>
            <w:iCs/>
            <w:lang w:eastAsia="en-GB"/>
            <w:rPrChange w:id="41" w:author="Giacomuzzo, Emanuele" w:date="2022-07-21T10:52:00Z">
              <w:rPr>
                <w:rFonts w:ascii="TimesNewRomanPS" w:eastAsia="Times New Roman" w:hAnsi="TimesNewRomanPS" w:cs="Times New Roman"/>
                <w:i/>
                <w:iCs/>
                <w:lang w:eastAsia="en-GB"/>
              </w:rPr>
            </w:rPrChange>
          </w:rPr>
          <w:t>Colpidium sp.</w:t>
        </w:r>
        <w:r w:rsidRPr="00567C54" w:rsidDel="009B2F69">
          <w:rPr>
            <w:rFonts w:ascii="Times New Roman" w:eastAsia="Times New Roman" w:hAnsi="Times New Roman" w:cs="Times New Roman"/>
            <w:lang w:eastAsia="en-GB"/>
            <w:rPrChange w:id="42" w:author="Giacomuzzo, Emanuele" w:date="2022-07-21T10:52:00Z">
              <w:rPr>
                <w:rFonts w:ascii="TimesNewRomanPSMT" w:eastAsia="Times New Roman" w:hAnsi="TimesNewRomanPSMT" w:cs="Times New Roman"/>
                <w:lang w:eastAsia="en-GB"/>
              </w:rPr>
            </w:rPrChange>
          </w:rPr>
          <w:t xml:space="preserve">, </w:t>
        </w:r>
        <w:r w:rsidRPr="00567C54" w:rsidDel="009B2F69">
          <w:rPr>
            <w:rFonts w:ascii="Times New Roman" w:eastAsia="Times New Roman" w:hAnsi="Times New Roman" w:cs="Times New Roman"/>
            <w:i/>
            <w:iCs/>
            <w:lang w:eastAsia="en-GB"/>
            <w:rPrChange w:id="43" w:author="Giacomuzzo, Emanuele" w:date="2022-07-21T10:52:00Z">
              <w:rPr>
                <w:rFonts w:ascii="TimesNewRomanPS" w:eastAsia="Times New Roman" w:hAnsi="TimesNewRomanPS" w:cs="Times New Roman"/>
                <w:i/>
                <w:iCs/>
                <w:lang w:eastAsia="en-GB"/>
              </w:rPr>
            </w:rPrChange>
          </w:rPr>
          <w:t>Loxocephalus sp.</w:t>
        </w:r>
        <w:r w:rsidRPr="00567C54" w:rsidDel="009B2F69">
          <w:rPr>
            <w:rFonts w:ascii="Times New Roman" w:eastAsia="Times New Roman" w:hAnsi="Times New Roman" w:cs="Times New Roman"/>
            <w:lang w:eastAsia="en-GB"/>
            <w:rPrChange w:id="44" w:author="Giacomuzzo, Emanuele" w:date="2022-07-21T10:52:00Z">
              <w:rPr>
                <w:rFonts w:ascii="TimesNewRomanPSMT" w:eastAsia="Times New Roman" w:hAnsi="TimesNewRomanPSMT" w:cs="Times New Roman"/>
                <w:lang w:eastAsia="en-GB"/>
              </w:rPr>
            </w:rPrChange>
          </w:rPr>
          <w:t xml:space="preserve">, </w:t>
        </w:r>
        <w:r w:rsidRPr="00567C54" w:rsidDel="009B2F69">
          <w:rPr>
            <w:rFonts w:ascii="Times New Roman" w:eastAsia="Times New Roman" w:hAnsi="Times New Roman" w:cs="Times New Roman"/>
            <w:i/>
            <w:iCs/>
            <w:lang w:eastAsia="en-GB"/>
            <w:rPrChange w:id="45" w:author="Giacomuzzo, Emanuele" w:date="2022-07-21T10:52:00Z">
              <w:rPr>
                <w:rFonts w:ascii="TimesNewRomanPS" w:eastAsia="Times New Roman" w:hAnsi="TimesNewRomanPS" w:cs="Times New Roman"/>
                <w:i/>
                <w:iCs/>
                <w:lang w:eastAsia="en-GB"/>
              </w:rPr>
            </w:rPrChange>
          </w:rPr>
          <w:t>Paramecium aurelia</w:t>
        </w:r>
        <w:r w:rsidRPr="00567C54" w:rsidDel="009B2F69">
          <w:rPr>
            <w:rFonts w:ascii="Times New Roman" w:eastAsia="Times New Roman" w:hAnsi="Times New Roman" w:cs="Times New Roman"/>
            <w:lang w:eastAsia="en-GB"/>
            <w:rPrChange w:id="46" w:author="Giacomuzzo, Emanuele" w:date="2022-07-21T10:52:00Z">
              <w:rPr>
                <w:rFonts w:ascii="TimesNewRomanPSMT" w:eastAsia="Times New Roman" w:hAnsi="TimesNewRomanPSMT" w:cs="Times New Roman"/>
                <w:lang w:eastAsia="en-GB"/>
              </w:rPr>
            </w:rPrChange>
          </w:rPr>
          <w:t xml:space="preserve">, </w:t>
        </w:r>
        <w:r w:rsidRPr="00567C54" w:rsidDel="009B2F69">
          <w:rPr>
            <w:rFonts w:ascii="Times New Roman" w:eastAsia="Times New Roman" w:hAnsi="Times New Roman" w:cs="Times New Roman"/>
            <w:i/>
            <w:iCs/>
            <w:lang w:eastAsia="en-GB"/>
            <w:rPrChange w:id="47" w:author="Giacomuzzo, Emanuele" w:date="2022-07-21T10:52:00Z">
              <w:rPr>
                <w:rFonts w:ascii="TimesNewRomanPS" w:eastAsia="Times New Roman" w:hAnsi="TimesNewRomanPS" w:cs="Times New Roman"/>
                <w:i/>
                <w:iCs/>
                <w:lang w:eastAsia="en-GB"/>
              </w:rPr>
            </w:rPrChange>
          </w:rPr>
          <w:t>Paramecium caudatum</w:t>
        </w:r>
        <w:r w:rsidRPr="00567C54" w:rsidDel="009B2F69">
          <w:rPr>
            <w:rFonts w:ascii="Times New Roman" w:eastAsia="Times New Roman" w:hAnsi="Times New Roman" w:cs="Times New Roman"/>
            <w:lang w:eastAsia="en-GB"/>
            <w:rPrChange w:id="48" w:author="Giacomuzzo, Emanuele" w:date="2022-07-21T10:52:00Z">
              <w:rPr>
                <w:rFonts w:ascii="TimesNewRomanPSMT" w:eastAsia="Times New Roman" w:hAnsi="TimesNewRomanPSMT" w:cs="Times New Roman"/>
                <w:lang w:eastAsia="en-GB"/>
              </w:rPr>
            </w:rPrChange>
          </w:rPr>
          <w:t xml:space="preserve">, </w:t>
        </w:r>
        <w:r w:rsidRPr="00567C54" w:rsidDel="009B2F69">
          <w:rPr>
            <w:rFonts w:ascii="Times New Roman" w:eastAsia="Times New Roman" w:hAnsi="Times New Roman" w:cs="Times New Roman"/>
            <w:i/>
            <w:iCs/>
            <w:lang w:eastAsia="en-GB"/>
            <w:rPrChange w:id="49" w:author="Giacomuzzo, Emanuele" w:date="2022-07-21T10:52:00Z">
              <w:rPr>
                <w:rFonts w:ascii="TimesNewRomanPS" w:eastAsia="Times New Roman" w:hAnsi="TimesNewRomanPS" w:cs="Times New Roman"/>
                <w:i/>
                <w:iCs/>
                <w:lang w:eastAsia="en-GB"/>
              </w:rPr>
            </w:rPrChange>
          </w:rPr>
          <w:t>Spirostomum sp.</w:t>
        </w:r>
        <w:r w:rsidRPr="00567C54" w:rsidDel="009B2F69">
          <w:rPr>
            <w:rFonts w:ascii="Times New Roman" w:eastAsia="Times New Roman" w:hAnsi="Times New Roman" w:cs="Times New Roman"/>
            <w:lang w:eastAsia="en-GB"/>
            <w:rPrChange w:id="50" w:author="Giacomuzzo, Emanuele" w:date="2022-07-21T10:52:00Z">
              <w:rPr>
                <w:rFonts w:ascii="TimesNewRomanPSMT" w:eastAsia="Times New Roman" w:hAnsi="TimesNewRomanPSMT" w:cs="Times New Roman"/>
                <w:lang w:eastAsia="en-GB"/>
              </w:rPr>
            </w:rPrChange>
          </w:rPr>
          <w:t xml:space="preserve">, </w:t>
        </w:r>
        <w:r w:rsidRPr="00567C54" w:rsidDel="009B2F69">
          <w:rPr>
            <w:rFonts w:ascii="Times New Roman" w:eastAsia="Times New Roman" w:hAnsi="Times New Roman" w:cs="Times New Roman"/>
            <w:i/>
            <w:iCs/>
            <w:lang w:eastAsia="en-GB"/>
            <w:rPrChange w:id="51" w:author="Giacomuzzo, Emanuele" w:date="2022-07-21T10:52:00Z">
              <w:rPr>
                <w:rFonts w:ascii="TimesNewRomanPS" w:eastAsia="Times New Roman" w:hAnsi="TimesNewRomanPS" w:cs="Times New Roman"/>
                <w:i/>
                <w:iCs/>
                <w:lang w:eastAsia="en-GB"/>
              </w:rPr>
            </w:rPrChange>
          </w:rPr>
          <w:t>Spirostomum teres</w:t>
        </w:r>
        <w:r w:rsidRPr="00567C54" w:rsidDel="009B2F69">
          <w:rPr>
            <w:rFonts w:ascii="Times New Roman" w:eastAsia="Times New Roman" w:hAnsi="Times New Roman" w:cs="Times New Roman"/>
            <w:lang w:eastAsia="en-GB"/>
            <w:rPrChange w:id="52" w:author="Giacomuzzo, Emanuele" w:date="2022-07-21T10:52:00Z">
              <w:rPr>
                <w:rFonts w:ascii="TimesNewRomanPSMT" w:eastAsia="Times New Roman" w:hAnsi="TimesNewRomanPSMT" w:cs="Times New Roman"/>
                <w:lang w:eastAsia="en-GB"/>
              </w:rPr>
            </w:rPrChange>
          </w:rPr>
          <w:t xml:space="preserve">, and </w:t>
        </w:r>
        <w:r w:rsidRPr="00567C54" w:rsidDel="009B2F69">
          <w:rPr>
            <w:rFonts w:ascii="Times New Roman" w:eastAsia="Times New Roman" w:hAnsi="Times New Roman" w:cs="Times New Roman"/>
            <w:i/>
            <w:iCs/>
            <w:lang w:eastAsia="en-GB"/>
            <w:rPrChange w:id="53" w:author="Giacomuzzo, Emanuele" w:date="2022-07-21T10:52:00Z">
              <w:rPr>
                <w:rFonts w:ascii="TimesNewRomanPS" w:eastAsia="Times New Roman" w:hAnsi="TimesNewRomanPS" w:cs="Times New Roman"/>
                <w:i/>
                <w:iCs/>
                <w:lang w:eastAsia="en-GB"/>
              </w:rPr>
            </w:rPrChange>
          </w:rPr>
          <w:t>Tetrahymena cf. pyriformis</w:t>
        </w:r>
        <w:r w:rsidRPr="00567C54" w:rsidDel="009B2F69">
          <w:rPr>
            <w:rFonts w:ascii="Times New Roman" w:eastAsia="Times New Roman" w:hAnsi="Times New Roman" w:cs="Times New Roman"/>
            <w:lang w:eastAsia="en-GB"/>
            <w:rPrChange w:id="54" w:author="Giacomuzzo, Emanuele" w:date="2022-07-21T10:52:00Z">
              <w:rPr>
                <w:rFonts w:ascii="TimesNewRomanPSMT" w:eastAsia="Times New Roman" w:hAnsi="TimesNewRomanPSMT" w:cs="Times New Roman"/>
                <w:lang w:eastAsia="en-GB"/>
              </w:rPr>
            </w:rPrChange>
          </w:rPr>
          <w:t xml:space="preserve">, and the rotifer </w:t>
        </w:r>
        <w:r w:rsidRPr="00567C54" w:rsidDel="009B2F69">
          <w:rPr>
            <w:rFonts w:ascii="Times New Roman" w:eastAsia="Times New Roman" w:hAnsi="Times New Roman" w:cs="Times New Roman"/>
            <w:i/>
            <w:iCs/>
            <w:lang w:eastAsia="en-GB"/>
            <w:rPrChange w:id="55" w:author="Giacomuzzo, Emanuele" w:date="2022-07-21T10:52:00Z">
              <w:rPr>
                <w:rFonts w:ascii="TimesNewRomanPS" w:eastAsia="Times New Roman" w:hAnsi="TimesNewRomanPS" w:cs="Times New Roman"/>
                <w:i/>
                <w:iCs/>
                <w:lang w:eastAsia="en-GB"/>
              </w:rPr>
            </w:rPrChange>
          </w:rPr>
          <w:t>Cephalodella sp.</w:t>
        </w:r>
        <w:r w:rsidRPr="00567C54" w:rsidDel="009B2F69">
          <w:rPr>
            <w:rFonts w:ascii="Times New Roman" w:eastAsia="Times New Roman" w:hAnsi="Times New Roman" w:cs="Times New Roman"/>
            <w:lang w:eastAsia="en-GB"/>
            <w:rPrChange w:id="56" w:author="Giacomuzzo, Emanuele" w:date="2022-07-21T10:52:00Z">
              <w:rPr>
                <w:rFonts w:ascii="TimesNewRomanPSMT" w:eastAsia="Times New Roman" w:hAnsi="TimesNewRomanPSMT" w:cs="Times New Roman"/>
                <w:lang w:eastAsia="en-GB"/>
              </w:rPr>
            </w:rPrChange>
          </w:rPr>
          <w:t>)</w:t>
        </w:r>
      </w:moveFrom>
      <w:moveFromRangeEnd w:id="38"/>
      <w:r w:rsidRPr="00567C54">
        <w:rPr>
          <w:rFonts w:ascii="Times New Roman" w:eastAsia="Times New Roman" w:hAnsi="Times New Roman" w:cs="Times New Roman"/>
          <w:lang w:eastAsia="en-GB"/>
          <w:rPrChange w:id="57" w:author="Giacomuzzo, Emanuele" w:date="2022-07-21T10:52:00Z">
            <w:rPr>
              <w:rFonts w:ascii="TimesNewRomanPSMT" w:eastAsia="Times New Roman" w:hAnsi="TimesNewRomanPSMT" w:cs="Times New Roman"/>
              <w:lang w:eastAsia="en-GB"/>
            </w:rPr>
          </w:rPrChange>
        </w:rPr>
        <w:t xml:space="preserve">, and a secondary consumer </w:t>
      </w:r>
      <w:commentRangeStart w:id="58"/>
      <w:ins w:id="59" w:author="Tianna Peller" w:date="2022-07-20T13:06:00Z">
        <w:r w:rsidRPr="00567C54">
          <w:rPr>
            <w:rFonts w:ascii="Times New Roman" w:eastAsia="Times New Roman" w:hAnsi="Times New Roman" w:cs="Times New Roman"/>
            <w:lang w:eastAsia="en-GB"/>
            <w:rPrChange w:id="60" w:author="Giacomuzzo, Emanuele" w:date="2022-07-21T10:52:00Z">
              <w:rPr>
                <w:rFonts w:ascii="TimesNewRomanPSMT" w:eastAsia="Times New Roman" w:hAnsi="TimesNewRomanPSMT" w:cs="Times New Roman"/>
                <w:lang w:eastAsia="en-GB"/>
              </w:rPr>
            </w:rPrChange>
          </w:rPr>
          <w:t xml:space="preserve">(the predatory ciliate </w:t>
        </w:r>
        <w:r w:rsidRPr="00567C54">
          <w:rPr>
            <w:rFonts w:ascii="Times New Roman" w:eastAsia="Times New Roman" w:hAnsi="Times New Roman" w:cs="Times New Roman"/>
            <w:i/>
            <w:iCs/>
            <w:lang w:eastAsia="en-GB"/>
            <w:rPrChange w:id="61" w:author="Giacomuzzo, Emanuele" w:date="2022-07-21T10:52:00Z">
              <w:rPr>
                <w:rFonts w:ascii="TimesNewRomanPS" w:eastAsia="Times New Roman" w:hAnsi="TimesNewRomanPS" w:cs="Times New Roman"/>
                <w:i/>
                <w:iCs/>
                <w:lang w:eastAsia="en-GB"/>
              </w:rPr>
            </w:rPrChange>
          </w:rPr>
          <w:t>Blepharisma sp.</w:t>
        </w:r>
        <w:r w:rsidRPr="00567C54">
          <w:rPr>
            <w:rFonts w:ascii="Times New Roman" w:eastAsia="Times New Roman" w:hAnsi="Times New Roman" w:cs="Times New Roman"/>
            <w:lang w:eastAsia="en-GB"/>
            <w:rPrChange w:id="62" w:author="Giacomuzzo, Emanuele" w:date="2022-07-21T10:52:00Z">
              <w:rPr>
                <w:rFonts w:ascii="TimesNewRomanPSMT" w:eastAsia="Times New Roman" w:hAnsi="TimesNewRomanPSMT" w:cs="Times New Roman"/>
                <w:lang w:eastAsia="en-GB"/>
              </w:rPr>
            </w:rPrChange>
          </w:rPr>
          <w:t xml:space="preserve">) </w:t>
        </w:r>
      </w:ins>
      <w:commentRangeEnd w:id="58"/>
      <w:ins w:id="63" w:author="Tianna Peller" w:date="2022-07-20T13:07:00Z">
        <w:r w:rsidRPr="00567C54">
          <w:rPr>
            <w:rStyle w:val="CommentReference"/>
            <w:rFonts w:ascii="Times New Roman" w:hAnsi="Times New Roman" w:cs="Times New Roman"/>
            <w:rPrChange w:id="64" w:author="Giacomuzzo, Emanuele" w:date="2022-07-21T10:52:00Z">
              <w:rPr>
                <w:rStyle w:val="CommentReference"/>
              </w:rPr>
            </w:rPrChange>
          </w:rPr>
          <w:commentReference w:id="58"/>
        </w:r>
      </w:ins>
      <w:r w:rsidRPr="00567C54">
        <w:rPr>
          <w:rFonts w:ascii="Times New Roman" w:eastAsia="Times New Roman" w:hAnsi="Times New Roman" w:cs="Times New Roman"/>
          <w:lang w:eastAsia="en-GB"/>
          <w:rPrChange w:id="65" w:author="Giacomuzzo, Emanuele" w:date="2022-07-21T10:52:00Z">
            <w:rPr>
              <w:rFonts w:ascii="TimesNewRomanPSMT" w:eastAsia="Times New Roman" w:hAnsi="TimesNewRomanPSMT" w:cs="Times New Roman"/>
              <w:lang w:eastAsia="en-GB"/>
            </w:rPr>
          </w:rPrChange>
        </w:rPr>
        <w:t>feeding on the primary consumers</w:t>
      </w:r>
      <w:ins w:id="66" w:author="Giacomuzzo, Emanuele" w:date="2022-07-21T10:47:00Z">
        <w:r w:rsidRPr="00567C54">
          <w:rPr>
            <w:rFonts w:ascii="Times New Roman" w:eastAsia="Times New Roman" w:hAnsi="Times New Roman" w:cs="Times New Roman"/>
            <w:lang w:eastAsia="en-GB"/>
            <w:rPrChange w:id="67" w:author="Giacomuzzo, Emanuele" w:date="2022-07-21T10:52:00Z">
              <w:rPr>
                <w:rFonts w:ascii="TimesNewRomanPSMT" w:eastAsia="Times New Roman" w:hAnsi="TimesNewRomanPSMT" w:cs="Times New Roman"/>
                <w:lang w:eastAsia="en-GB"/>
              </w:rPr>
            </w:rPrChange>
          </w:rPr>
          <w:t xml:space="preserve"> and prim</w:t>
        </w:r>
      </w:ins>
      <w:ins w:id="68" w:author="Giacomuzzo, Emanuele" w:date="2022-07-21T10:48:00Z">
        <w:r w:rsidRPr="00567C54">
          <w:rPr>
            <w:rFonts w:ascii="Times New Roman" w:eastAsia="Times New Roman" w:hAnsi="Times New Roman" w:cs="Times New Roman"/>
            <w:lang w:eastAsia="en-GB"/>
            <w:rPrChange w:id="69" w:author="Giacomuzzo, Emanuele" w:date="2022-07-21T10:52:00Z">
              <w:rPr>
                <w:rFonts w:ascii="TimesNewRomanPSMT" w:eastAsia="Times New Roman" w:hAnsi="TimesNewRomanPSMT" w:cs="Times New Roman"/>
                <w:lang w:eastAsia="en-GB"/>
              </w:rPr>
            </w:rPrChange>
          </w:rPr>
          <w:t>ary producers</w:t>
        </w:r>
      </w:ins>
      <w:del w:id="70" w:author="Tianna Peller" w:date="2022-07-20T13:06:00Z">
        <w:r w:rsidRPr="00567C54" w:rsidDel="009B2F69">
          <w:rPr>
            <w:rFonts w:ascii="Times New Roman" w:eastAsia="Times New Roman" w:hAnsi="Times New Roman" w:cs="Times New Roman"/>
            <w:lang w:eastAsia="en-GB"/>
            <w:rPrChange w:id="71" w:author="Giacomuzzo, Emanuele" w:date="2022-07-21T10:52:00Z">
              <w:rPr>
                <w:rFonts w:ascii="TimesNewRomanPSMT" w:eastAsia="Times New Roman" w:hAnsi="TimesNewRomanPSMT" w:cs="Times New Roman"/>
                <w:lang w:eastAsia="en-GB"/>
              </w:rPr>
            </w:rPrChange>
          </w:rPr>
          <w:delText xml:space="preserve"> (the predatory ciliate </w:delText>
        </w:r>
        <w:r w:rsidRPr="00567C54" w:rsidDel="009B2F69">
          <w:rPr>
            <w:rFonts w:ascii="Times New Roman" w:eastAsia="Times New Roman" w:hAnsi="Times New Roman" w:cs="Times New Roman"/>
            <w:i/>
            <w:iCs/>
            <w:lang w:eastAsia="en-GB"/>
            <w:rPrChange w:id="72" w:author="Giacomuzzo, Emanuele" w:date="2022-07-21T10:52:00Z">
              <w:rPr>
                <w:rFonts w:ascii="TimesNewRomanPS" w:eastAsia="Times New Roman" w:hAnsi="TimesNewRomanPS" w:cs="Times New Roman"/>
                <w:i/>
                <w:iCs/>
                <w:lang w:eastAsia="en-GB"/>
              </w:rPr>
            </w:rPrChange>
          </w:rPr>
          <w:delText>Blepharisma sp.</w:delText>
        </w:r>
        <w:r w:rsidRPr="00567C54" w:rsidDel="009B2F69">
          <w:rPr>
            <w:rFonts w:ascii="Times New Roman" w:eastAsia="Times New Roman" w:hAnsi="Times New Roman" w:cs="Times New Roman"/>
            <w:lang w:eastAsia="en-GB"/>
            <w:rPrChange w:id="73" w:author="Giacomuzzo, Emanuele" w:date="2022-07-21T10:52:00Z">
              <w:rPr>
                <w:rFonts w:ascii="TimesNewRomanPSMT" w:eastAsia="Times New Roman" w:hAnsi="TimesNewRomanPSMT" w:cs="Times New Roman"/>
                <w:lang w:eastAsia="en-GB"/>
              </w:rPr>
            </w:rPrChange>
          </w:rPr>
          <w:delText>)</w:delText>
        </w:r>
      </w:del>
      <w:r w:rsidRPr="00567C54">
        <w:rPr>
          <w:rFonts w:ascii="Times New Roman" w:eastAsia="Times New Roman" w:hAnsi="Times New Roman" w:cs="Times New Roman"/>
          <w:lang w:eastAsia="en-GB"/>
          <w:rPrChange w:id="74" w:author="Giacomuzzo, Emanuele" w:date="2022-07-21T10:52:00Z">
            <w:rPr>
              <w:rFonts w:ascii="TimesNewRomanPSMT" w:eastAsia="Times New Roman" w:hAnsi="TimesNewRomanPSMT" w:cs="Times New Roman"/>
              <w:lang w:eastAsia="en-GB"/>
            </w:rPr>
          </w:rPrChange>
        </w:rPr>
        <w:t xml:space="preserve">. </w:t>
      </w:r>
      <w:commentRangeStart w:id="75"/>
      <w:commentRangeStart w:id="76"/>
      <w:r w:rsidRPr="00567C54">
        <w:rPr>
          <w:rFonts w:ascii="Times New Roman" w:eastAsia="Times New Roman" w:hAnsi="Times New Roman" w:cs="Times New Roman"/>
          <w:lang w:eastAsia="en-GB"/>
          <w:rPrChange w:id="77" w:author="Giacomuzzo, Emanuele" w:date="2022-07-21T10:52:00Z">
            <w:rPr>
              <w:rFonts w:ascii="TimesNewRomanPSMT" w:eastAsia="Times New Roman" w:hAnsi="TimesNewRomanPSMT" w:cs="Times New Roman"/>
              <w:lang w:eastAsia="en-GB"/>
            </w:rPr>
          </w:rPrChange>
        </w:rPr>
        <w:t xml:space="preserve">Throughout the paper, we refer to this community of </w:t>
      </w:r>
      <w:r w:rsidRPr="00567C54">
        <w:rPr>
          <w:rFonts w:ascii="Times New Roman" w:hAnsi="Times New Roman" w:cs="Times New Roman"/>
          <w:rPrChange w:id="78" w:author="Giacomuzzo, Emanuele" w:date="2022-07-21T10:52:00Z">
            <w:rPr/>
          </w:rPrChange>
        </w:rPr>
        <w:t xml:space="preserve">an alga, a rotifer, and nine protists simply as </w:t>
      </w:r>
      <w:commentRangeStart w:id="79"/>
      <w:r w:rsidRPr="00567C54">
        <w:rPr>
          <w:rFonts w:ascii="Times New Roman" w:hAnsi="Times New Roman" w:cs="Times New Roman"/>
          <w:rPrChange w:id="80" w:author="Giacomuzzo, Emanuele" w:date="2022-07-21T10:52:00Z">
            <w:rPr/>
          </w:rPrChange>
        </w:rPr>
        <w:t>protists</w:t>
      </w:r>
      <w:commentRangeEnd w:id="79"/>
      <w:r w:rsidRPr="00567C54">
        <w:rPr>
          <w:rStyle w:val="CommentReference"/>
          <w:rFonts w:ascii="Times New Roman" w:hAnsi="Times New Roman" w:cs="Times New Roman"/>
          <w:rPrChange w:id="81" w:author="Giacomuzzo, Emanuele" w:date="2022-07-21T10:52:00Z">
            <w:rPr>
              <w:rStyle w:val="CommentReference"/>
            </w:rPr>
          </w:rPrChange>
        </w:rPr>
        <w:commentReference w:id="79"/>
      </w:r>
      <w:r w:rsidRPr="00567C54">
        <w:rPr>
          <w:rFonts w:ascii="Times New Roman" w:hAnsi="Times New Roman" w:cs="Times New Roman"/>
          <w:rPrChange w:id="82" w:author="Giacomuzzo, Emanuele" w:date="2022-07-21T10:52:00Z">
            <w:rPr/>
          </w:rPrChange>
        </w:rPr>
        <w:t>.</w:t>
      </w:r>
      <w:commentRangeEnd w:id="75"/>
      <w:r w:rsidRPr="00567C54">
        <w:rPr>
          <w:rStyle w:val="CommentReference"/>
          <w:rFonts w:ascii="Times New Roman" w:hAnsi="Times New Roman" w:cs="Times New Roman"/>
          <w:rPrChange w:id="83" w:author="Giacomuzzo, Emanuele" w:date="2022-07-21T10:52:00Z">
            <w:rPr>
              <w:rStyle w:val="CommentReference"/>
            </w:rPr>
          </w:rPrChange>
        </w:rPr>
        <w:commentReference w:id="75"/>
      </w:r>
      <w:commentRangeEnd w:id="76"/>
      <w:r w:rsidRPr="00567C54">
        <w:rPr>
          <w:rStyle w:val="CommentReference"/>
          <w:rFonts w:ascii="Times New Roman" w:hAnsi="Times New Roman" w:cs="Times New Roman"/>
          <w:rPrChange w:id="84" w:author="Giacomuzzo, Emanuele" w:date="2022-07-21T10:52:00Z">
            <w:rPr>
              <w:rStyle w:val="CommentReference"/>
            </w:rPr>
          </w:rPrChange>
        </w:rPr>
        <w:commentReference w:id="76"/>
      </w:r>
    </w:p>
    <w:p w14:paraId="39AF9F97" w14:textId="77777777" w:rsidR="0022054F" w:rsidRPr="00567C54" w:rsidRDefault="0022054F" w:rsidP="0022054F">
      <w:pPr>
        <w:spacing w:before="100" w:beforeAutospacing="1" w:after="100" w:afterAutospacing="1"/>
        <w:ind w:firstLine="720"/>
        <w:jc w:val="center"/>
        <w:rPr>
          <w:rFonts w:ascii="Times New Roman" w:eastAsia="Times New Roman" w:hAnsi="Times New Roman" w:cs="Times New Roman"/>
          <w:lang w:eastAsia="en-GB"/>
          <w:rPrChange w:id="85" w:author="Giacomuzzo, Emanuele" w:date="2022-07-21T10:52:00Z">
            <w:rPr>
              <w:rFonts w:ascii="TimesNewRomanPSMT" w:eastAsia="Times New Roman" w:hAnsi="TimesNewRomanPSMT" w:cs="Times New Roman"/>
              <w:lang w:eastAsia="en-GB"/>
            </w:rPr>
          </w:rPrChange>
        </w:rPr>
      </w:pPr>
      <w:r w:rsidRPr="00567C54">
        <w:rPr>
          <w:rFonts w:ascii="Times New Roman" w:eastAsia="Times New Roman" w:hAnsi="Times New Roman" w:cs="Times New Roman"/>
          <w:noProof/>
          <w:lang w:eastAsia="en-GB"/>
          <w:rPrChange w:id="86" w:author="Giacomuzzo, Emanuele" w:date="2022-07-21T10:52:00Z">
            <w:rPr>
              <w:rFonts w:ascii="TimesNewRomanPSMT" w:eastAsia="Times New Roman" w:hAnsi="TimesNewRomanPSMT" w:cs="Times New Roman"/>
              <w:noProof/>
              <w:lang w:eastAsia="en-GB"/>
            </w:rPr>
          </w:rPrChange>
        </w:rPr>
        <w:drawing>
          <wp:inline distT="0" distB="0" distL="0" distR="0" wp14:anchorId="50847ACA" wp14:editId="05678708">
            <wp:extent cx="3704614" cy="2598900"/>
            <wp:effectExtent l="0" t="0" r="381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0633" cy="2603123"/>
                    </a:xfrm>
                    <a:prstGeom prst="rect">
                      <a:avLst/>
                    </a:prstGeom>
                  </pic:spPr>
                </pic:pic>
              </a:graphicData>
            </a:graphic>
          </wp:inline>
        </w:drawing>
      </w:r>
    </w:p>
    <w:p w14:paraId="218A44F7" w14:textId="77777777" w:rsidR="0022054F" w:rsidRPr="00567C54" w:rsidRDefault="0022054F" w:rsidP="0022054F">
      <w:pPr>
        <w:spacing w:before="100" w:beforeAutospacing="1" w:after="100" w:afterAutospacing="1"/>
        <w:jc w:val="center"/>
        <w:rPr>
          <w:rFonts w:ascii="Times New Roman" w:eastAsia="Times New Roman" w:hAnsi="Times New Roman" w:cs="Times New Roman"/>
          <w:lang w:eastAsia="en-GB"/>
        </w:rPr>
      </w:pPr>
      <w:r w:rsidRPr="00567C54">
        <w:rPr>
          <w:rFonts w:ascii="Times New Roman" w:eastAsia="Times New Roman" w:hAnsi="Times New Roman" w:cs="Times New Roman"/>
          <w:lang w:eastAsia="en-GB"/>
          <w:rPrChange w:id="87" w:author="Giacomuzzo, Emanuele" w:date="2022-07-21T10:52:00Z">
            <w:rPr>
              <w:rFonts w:ascii="TimesNewRomanPSMT" w:eastAsia="Times New Roman" w:hAnsi="TimesNewRomanPSMT" w:cs="Times New Roman"/>
              <w:lang w:eastAsia="en-GB"/>
            </w:rPr>
          </w:rPrChange>
        </w:rPr>
        <w:t xml:space="preserve">Figure M1. (A) S = small patch (7.5 ml), M = medium patch (22.5 ml), L = large patch (37.5 ml), arrows = resource flows, x5 = five replicates. </w:t>
      </w:r>
      <w:commentRangeStart w:id="88"/>
      <w:commentRangeStart w:id="89"/>
      <w:r w:rsidRPr="00567C54">
        <w:rPr>
          <w:rFonts w:ascii="Times New Roman" w:eastAsia="Times New Roman" w:hAnsi="Times New Roman" w:cs="Times New Roman"/>
          <w:lang w:eastAsia="en-GB"/>
          <w:rPrChange w:id="90" w:author="Giacomuzzo, Emanuele" w:date="2022-07-21T10:52:00Z">
            <w:rPr>
              <w:rFonts w:ascii="TimesNewRomanPSMT" w:eastAsia="Times New Roman" w:hAnsi="TimesNewRomanPSMT" w:cs="Times New Roman"/>
              <w:lang w:eastAsia="en-GB"/>
            </w:rPr>
          </w:rPrChange>
        </w:rPr>
        <w:t xml:space="preserve">(B) </w:t>
      </w:r>
      <w:commentRangeEnd w:id="88"/>
      <w:r w:rsidRPr="00567C54">
        <w:rPr>
          <w:rStyle w:val="CommentReference"/>
          <w:rFonts w:ascii="Times New Roman" w:hAnsi="Times New Roman" w:cs="Times New Roman"/>
          <w:rPrChange w:id="91" w:author="Giacomuzzo, Emanuele" w:date="2022-07-21T10:52:00Z">
            <w:rPr>
              <w:rStyle w:val="CommentReference"/>
            </w:rPr>
          </w:rPrChange>
        </w:rPr>
        <w:commentReference w:id="88"/>
      </w:r>
      <w:commentRangeEnd w:id="89"/>
      <w:r w:rsidRPr="00567C54">
        <w:rPr>
          <w:rStyle w:val="CommentReference"/>
          <w:rFonts w:ascii="Times New Roman" w:hAnsi="Times New Roman" w:cs="Times New Roman"/>
          <w:rPrChange w:id="92" w:author="Giacomuzzo, Emanuele" w:date="2022-07-21T10:52:00Z">
            <w:rPr>
              <w:rStyle w:val="CommentReference"/>
            </w:rPr>
          </w:rPrChange>
        </w:rPr>
        <w:commentReference w:id="89"/>
      </w:r>
      <w:r w:rsidRPr="00567C54">
        <w:rPr>
          <w:rFonts w:ascii="Times New Roman" w:eastAsia="Times New Roman" w:hAnsi="Times New Roman" w:cs="Times New Roman"/>
          <w:lang w:eastAsia="en-GB"/>
          <w:rPrChange w:id="93" w:author="Giacomuzzo, Emanuele" w:date="2022-07-21T10:52:00Z">
            <w:rPr>
              <w:rFonts w:ascii="TimesNewRomanPSMT" w:eastAsia="Times New Roman" w:hAnsi="TimesNewRomanPSMT" w:cs="Times New Roman"/>
              <w:lang w:eastAsia="en-GB"/>
            </w:rPr>
          </w:rPrChange>
        </w:rPr>
        <w:t>Initial composition of the ecosystem within each of the patches</w:t>
      </w:r>
      <w:commentRangeStart w:id="94"/>
      <w:commentRangeStart w:id="95"/>
      <w:r w:rsidRPr="00567C54">
        <w:rPr>
          <w:rFonts w:ascii="Times New Roman" w:eastAsia="Times New Roman" w:hAnsi="Times New Roman" w:cs="Times New Roman"/>
          <w:lang w:eastAsia="en-GB"/>
          <w:rPrChange w:id="96" w:author="Giacomuzzo, Emanuele" w:date="2022-07-21T10:52:00Z">
            <w:rPr>
              <w:rFonts w:ascii="TimesNewRomanPSMT" w:eastAsia="Times New Roman" w:hAnsi="TimesNewRomanPSMT" w:cs="Times New Roman"/>
              <w:lang w:eastAsia="en-GB"/>
            </w:rPr>
          </w:rPrChange>
        </w:rPr>
        <w:t>.</w:t>
      </w:r>
      <w:commentRangeEnd w:id="94"/>
      <w:r w:rsidRPr="00567C54">
        <w:rPr>
          <w:rStyle w:val="CommentReference"/>
          <w:rFonts w:ascii="Times New Roman" w:hAnsi="Times New Roman" w:cs="Times New Roman"/>
          <w:rPrChange w:id="97" w:author="Giacomuzzo, Emanuele" w:date="2022-07-21T10:52:00Z">
            <w:rPr>
              <w:rStyle w:val="CommentReference"/>
            </w:rPr>
          </w:rPrChange>
        </w:rPr>
        <w:commentReference w:id="94"/>
      </w:r>
      <w:commentRangeEnd w:id="95"/>
      <w:r w:rsidRPr="00567C54">
        <w:rPr>
          <w:rStyle w:val="CommentReference"/>
          <w:rFonts w:ascii="Times New Roman" w:hAnsi="Times New Roman" w:cs="Times New Roman"/>
          <w:rPrChange w:id="98" w:author="Giacomuzzo, Emanuele" w:date="2022-07-21T10:52:00Z">
            <w:rPr>
              <w:rStyle w:val="CommentReference"/>
            </w:rPr>
          </w:rPrChange>
        </w:rPr>
        <w:commentReference w:id="95"/>
      </w:r>
    </w:p>
    <w:p w14:paraId="183F3F15" w14:textId="77777777" w:rsidR="00922CAB" w:rsidRDefault="00922CAB" w:rsidP="00922CAB">
      <w:pPr>
        <w:pStyle w:val="ListParagraph"/>
        <w:numPr>
          <w:ilvl w:val="0"/>
          <w:numId w:val="1"/>
        </w:numPr>
      </w:pPr>
      <w:r>
        <w:t xml:space="preserve">This assumes that when we look at ecosystem function, this is driven only by the dispersal of species. In reality, what we have in an ecosystem is not only dispersal but also many different other things, such as animal movements like foraging (e.g., bear feeding on salmons), seasonal migrations (e.g., snow geese bringing nutrients from productive marshes in southern California to the Canadian arctic), life-cycle migrations (e.g., salmons migrating from the ocean to rivers to spawn and die). This what we call “animal subsidies”. </w:t>
      </w:r>
      <w:r w:rsidRPr="00324D80">
        <w:rPr>
          <w:color w:val="FF0000"/>
        </w:rPr>
        <w:t xml:space="preserve">Here cite some papers that show animal subsidies increase ecosystem function. </w:t>
      </w:r>
      <w:r w:rsidRPr="00D35372">
        <w:t xml:space="preserve">However, </w:t>
      </w:r>
      <w:r>
        <w:t>not much has been done to understand how ecosystem function changes because of meta-ecosystem dynamics.</w:t>
      </w:r>
    </w:p>
    <w:p w14:paraId="4D63D0C9" w14:textId="77777777" w:rsidR="00922CAB" w:rsidRDefault="00922CAB" w:rsidP="00922CAB">
      <w:pPr>
        <w:pStyle w:val="ListParagraph"/>
        <w:numPr>
          <w:ilvl w:val="0"/>
          <w:numId w:val="1"/>
        </w:numPr>
      </w:pPr>
      <w:r>
        <w:t xml:space="preserve">We cannot understand the effects of meta-ecosystems on function without considering patch size. Imagine if we were to consider the effects of a small pond on a large forest and vice versa. We know that bigger patches have more species and tend to be more productive. Furthermore, bigger patches are more resistant to perturbations that kill a fixed number of individuals or affect a fixed area. For example, if we were to disturb one square metre of a really small marsh or of a humongous one, they wouldn’t have the same effect. Therefore, we expect that if an </w:t>
      </w:r>
      <w:r>
        <w:lastRenderedPageBreak/>
        <w:t>ecosystem is connected to a larger instead of a smaller ecosystem, it will receive more subsidies and have a larger biomass production. This is just because the larger ecosystem is denser in biomass.</w:t>
      </w:r>
    </w:p>
    <w:p w14:paraId="080C1981" w14:textId="77777777" w:rsidR="008B5A83" w:rsidRDefault="008B5A83"/>
    <w:sectPr w:rsidR="008B5A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Tianna Peller" w:date="2022-07-20T13:07:00Z" w:initials="TP">
    <w:p w14:paraId="001E2BEF" w14:textId="77777777" w:rsidR="003E1CD9" w:rsidRDefault="003E1CD9" w:rsidP="003E1CD9">
      <w:pPr>
        <w:pStyle w:val="CommentText"/>
      </w:pPr>
      <w:r>
        <w:rPr>
          <w:rStyle w:val="CommentReference"/>
        </w:rPr>
        <w:annotationRef/>
      </w:r>
      <w:r>
        <w:t xml:space="preserve">You originally had this at the end of the sentence, following primary consumer. That makes it seems like you are given the scientific name for the primary consumer. I would put the parentheses right after the trophic level you are describing, as </w:t>
      </w:r>
      <w:r>
        <w:rPr>
          <w:noProof/>
        </w:rPr>
        <w:t xml:space="preserve">I have now done in the text. </w:t>
      </w:r>
    </w:p>
  </w:comment>
  <w:comment w:id="79" w:author="Tianna Peller" w:date="2022-07-20T13:20:00Z" w:initials="TP">
    <w:p w14:paraId="20880DB9" w14:textId="77777777" w:rsidR="003E1CD9" w:rsidRDefault="003E1CD9" w:rsidP="003E1CD9">
      <w:pPr>
        <w:pStyle w:val="CommentText"/>
      </w:pPr>
      <w:r>
        <w:rPr>
          <w:rStyle w:val="CommentReference"/>
        </w:rPr>
        <w:annotationRef/>
      </w:r>
      <w:r>
        <w:t>Font is different in this sentence.</w:t>
      </w:r>
    </w:p>
  </w:comment>
  <w:comment w:id="75" w:author="Tianna Peller" w:date="2022-07-20T13:22:00Z" w:initials="TP">
    <w:p w14:paraId="1E8337E5" w14:textId="77777777" w:rsidR="003E1CD9" w:rsidRDefault="003E1CD9" w:rsidP="003E1CD9">
      <w:pPr>
        <w:pStyle w:val="CommentText"/>
      </w:pPr>
      <w:r>
        <w:rPr>
          <w:rStyle w:val="CommentReference"/>
        </w:rPr>
        <w:annotationRef/>
      </w:r>
      <w:r>
        <w:t>This sentence is actually quite confusing.</w:t>
      </w:r>
      <w:r>
        <w:rPr>
          <w:noProof/>
        </w:rPr>
        <w:t xml:space="preserve"> You don't use the word protist anywhere in the preceeding text in this paragraph. Now you refer to 9 protist species. </w:t>
      </w:r>
    </w:p>
  </w:comment>
  <w:comment w:id="76" w:author="Giacomuzzo, Emanuele" w:date="2022-07-21T10:49:00Z" w:initials="GE">
    <w:p w14:paraId="2B040B35" w14:textId="77777777" w:rsidR="003E1CD9" w:rsidRDefault="003E1CD9" w:rsidP="003E1CD9">
      <w:r>
        <w:rPr>
          <w:rStyle w:val="CommentReference"/>
        </w:rPr>
        <w:annotationRef/>
      </w:r>
      <w:r>
        <w:rPr>
          <w:sz w:val="20"/>
          <w:szCs w:val="20"/>
        </w:rPr>
        <w:t>I agree</w:t>
      </w:r>
    </w:p>
  </w:comment>
  <w:comment w:id="88" w:author="Tianna Peller" w:date="2022-07-20T15:43:00Z" w:initials="TP">
    <w:p w14:paraId="6FB3E3BE" w14:textId="77777777" w:rsidR="0022054F" w:rsidRDefault="0022054F" w:rsidP="0022054F">
      <w:pPr>
        <w:pStyle w:val="CommentText"/>
      </w:pPr>
      <w:r>
        <w:rPr>
          <w:rStyle w:val="CommentReference"/>
        </w:rPr>
        <w:annotationRef/>
      </w:r>
      <w:r>
        <w:t xml:space="preserve">Upon reading the full methods section, I’m thinking panel B may not be necessary. Let’s chat about this next week. </w:t>
      </w:r>
    </w:p>
  </w:comment>
  <w:comment w:id="89" w:author="Giacomuzzo, Emanuele" w:date="2022-07-21T10:50:00Z" w:initials="GE">
    <w:p w14:paraId="6334E5CF" w14:textId="77777777" w:rsidR="0022054F" w:rsidRDefault="0022054F" w:rsidP="0022054F">
      <w:r>
        <w:rPr>
          <w:rStyle w:val="CommentReference"/>
        </w:rPr>
        <w:annotationRef/>
      </w:r>
      <w:r>
        <w:rPr>
          <w:sz w:val="20"/>
          <w:szCs w:val="20"/>
        </w:rPr>
        <w:t>I think I should either:</w:t>
      </w:r>
    </w:p>
    <w:p w14:paraId="7F6124B7" w14:textId="77777777" w:rsidR="0022054F" w:rsidRDefault="0022054F" w:rsidP="0022054F">
      <w:r>
        <w:rPr>
          <w:sz w:val="20"/>
          <w:szCs w:val="20"/>
        </w:rPr>
        <w:t>1. Include the ecosystem description in the the text and get rid of panel B</w:t>
      </w:r>
    </w:p>
    <w:p w14:paraId="4CCA7D9C" w14:textId="77777777" w:rsidR="0022054F" w:rsidRDefault="0022054F" w:rsidP="0022054F">
      <w:r>
        <w:rPr>
          <w:sz w:val="20"/>
          <w:szCs w:val="20"/>
        </w:rPr>
        <w:t>2. Include the ecosystem description in the figure caption and include then also panel b</w:t>
      </w:r>
    </w:p>
  </w:comment>
  <w:comment w:id="94" w:author="Tianna Peller" w:date="2022-07-20T13:10:00Z" w:initials="TP">
    <w:p w14:paraId="0F41B0B4" w14:textId="77777777" w:rsidR="0022054F" w:rsidRPr="00574D76" w:rsidRDefault="0022054F" w:rsidP="0022054F">
      <w:pPr>
        <w:pStyle w:val="CommentText"/>
      </w:pPr>
      <w:r>
        <w:rPr>
          <w:rStyle w:val="CommentReference"/>
        </w:rPr>
        <w:annotationRef/>
      </w:r>
      <w:r>
        <w:t>Yes, good. Obviously you will remove the small and large perturbation columns? I like the figures you have in the N, P and C boxes. Instead of C1 and C2, I would do C</w:t>
      </w:r>
      <w:r>
        <w:rPr>
          <w:vertAlign w:val="subscript"/>
        </w:rPr>
        <w:t>pri</w:t>
      </w:r>
      <w:r>
        <w:t xml:space="preserve"> and C</w:t>
      </w:r>
      <w:r>
        <w:rPr>
          <w:vertAlign w:val="subscript"/>
        </w:rPr>
        <w:t>sec</w:t>
      </w:r>
      <w:r>
        <w:t xml:space="preserve"> or something that more clearly shows primary and secondary. Also, if we keep panel B, you should indicate in the figure legend what D,C,P, etc. stand for. Let’s think about whether we need the isolated ecosystems in the figure or not. </w:t>
      </w:r>
    </w:p>
  </w:comment>
  <w:comment w:id="95" w:author="Giacomuzzo, Emanuele" w:date="2022-07-21T10:51:00Z" w:initials="GE">
    <w:p w14:paraId="66249380" w14:textId="77777777" w:rsidR="0022054F" w:rsidRDefault="0022054F" w:rsidP="0022054F">
      <w:r>
        <w:rPr>
          <w:rStyle w:val="CommentReference"/>
        </w:rPr>
        <w:annotationRef/>
      </w:r>
      <w:r>
        <w:rPr>
          <w:sz w:val="20"/>
          <w:szCs w:val="20"/>
        </w:rPr>
        <w:t>I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1E2BEF" w15:done="1"/>
  <w15:commentEx w15:paraId="20880DB9" w15:done="1"/>
  <w15:commentEx w15:paraId="1E8337E5" w15:done="0"/>
  <w15:commentEx w15:paraId="2B040B35" w15:paraIdParent="1E8337E5" w15:done="0"/>
  <w15:commentEx w15:paraId="6FB3E3BE" w15:done="0"/>
  <w15:commentEx w15:paraId="4CCA7D9C" w15:paraIdParent="6FB3E3BE" w15:done="0"/>
  <w15:commentEx w15:paraId="0F41B0B4" w15:done="0"/>
  <w15:commentEx w15:paraId="66249380" w15:paraIdParent="0F41B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ADA2" w16cex:dateUtc="2022-07-21T08:49:00Z"/>
  <w16cex:commentExtensible w16cex:durableId="2683ADFA" w16cex:dateUtc="2022-07-21T08:50:00Z"/>
  <w16cex:commentExtensible w16cex:durableId="2683AE24" w16cex:dateUtc="2022-07-21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1E2BEF" w16cid:durableId="26827C7D"/>
  <w16cid:commentId w16cid:paraId="20880DB9" w16cid:durableId="26827F9A"/>
  <w16cid:commentId w16cid:paraId="1E8337E5" w16cid:durableId="26828013"/>
  <w16cid:commentId w16cid:paraId="2B040B35" w16cid:durableId="2683ADA2"/>
  <w16cid:commentId w16cid:paraId="6FB3E3BE" w16cid:durableId="2682A104"/>
  <w16cid:commentId w16cid:paraId="4CCA7D9C" w16cid:durableId="2683ADFA"/>
  <w16cid:commentId w16cid:paraId="0F41B0B4" w16cid:durableId="26827D2B"/>
  <w16cid:commentId w16cid:paraId="66249380" w16cid:durableId="2683AE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0720"/>
    <w:multiLevelType w:val="hybridMultilevel"/>
    <w:tmpl w:val="18CE0CA8"/>
    <w:lvl w:ilvl="0" w:tplc="B8FE6EB8">
      <w:start w:val="6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734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acomuzzo, Emanuele">
    <w15:presenceInfo w15:providerId="AD" w15:userId="S::40340554@live.napier.ac.uk::7b61a27e-f3aa-4830-bd18-73acb7d2707f"/>
  </w15:person>
  <w15:person w15:author="Tianna Peller">
    <w15:presenceInfo w15:providerId="AD" w15:userId="S::tianna.peller@mail.mcgill.ca::ea48215d-de19-4d93-9037-07ece55eb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6A"/>
    <w:rsid w:val="00185D25"/>
    <w:rsid w:val="0022054F"/>
    <w:rsid w:val="00270CDA"/>
    <w:rsid w:val="002E6290"/>
    <w:rsid w:val="003314DB"/>
    <w:rsid w:val="003E1CD9"/>
    <w:rsid w:val="00542025"/>
    <w:rsid w:val="0061676A"/>
    <w:rsid w:val="00724F58"/>
    <w:rsid w:val="008B5A83"/>
    <w:rsid w:val="00922CAB"/>
    <w:rsid w:val="009B4043"/>
    <w:rsid w:val="00A33FE7"/>
    <w:rsid w:val="00B0784D"/>
    <w:rsid w:val="00B2351D"/>
    <w:rsid w:val="00B355C6"/>
    <w:rsid w:val="00B704A8"/>
    <w:rsid w:val="00BB045C"/>
    <w:rsid w:val="00C640F3"/>
    <w:rsid w:val="00CB6204"/>
    <w:rsid w:val="00D72069"/>
    <w:rsid w:val="00E2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1578F9"/>
  <w15:chartTrackingRefBased/>
  <w15:docId w15:val="{F1D9CFDB-250B-7949-B51A-E45D6BD8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1CD9"/>
    <w:rPr>
      <w:sz w:val="16"/>
      <w:szCs w:val="16"/>
    </w:rPr>
  </w:style>
  <w:style w:type="paragraph" w:styleId="CommentText">
    <w:name w:val="annotation text"/>
    <w:basedOn w:val="Normal"/>
    <w:link w:val="CommentTextChar"/>
    <w:uiPriority w:val="99"/>
    <w:semiHidden/>
    <w:unhideWhenUsed/>
    <w:rsid w:val="003E1CD9"/>
    <w:rPr>
      <w:sz w:val="20"/>
      <w:szCs w:val="20"/>
    </w:rPr>
  </w:style>
  <w:style w:type="character" w:customStyle="1" w:styleId="CommentTextChar">
    <w:name w:val="Comment Text Char"/>
    <w:basedOn w:val="DefaultParagraphFont"/>
    <w:link w:val="CommentText"/>
    <w:uiPriority w:val="99"/>
    <w:semiHidden/>
    <w:rsid w:val="003E1CD9"/>
    <w:rPr>
      <w:sz w:val="20"/>
      <w:szCs w:val="20"/>
    </w:rPr>
  </w:style>
  <w:style w:type="paragraph" w:styleId="ListParagraph">
    <w:name w:val="List Paragraph"/>
    <w:basedOn w:val="Normal"/>
    <w:uiPriority w:val="34"/>
    <w:qFormat/>
    <w:rsid w:val="00922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4</cp:revision>
  <dcterms:created xsi:type="dcterms:W3CDTF">2022-08-01T07:46:00Z</dcterms:created>
  <dcterms:modified xsi:type="dcterms:W3CDTF">2022-10-11T14:15:00Z</dcterms:modified>
</cp:coreProperties>
</file>