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page" w:horzAnchor="margin" w:tblpY="1850"/>
        <w:tblW w:w="9015" w:type="dxa"/>
        <w:tblLayout w:type="fixed"/>
        <w:tblLook w:val="01E0" w:firstRow="1" w:lastRow="1" w:firstColumn="1" w:lastColumn="1" w:noHBand="0" w:noVBand="0"/>
      </w:tblPr>
      <w:tblGrid>
        <w:gridCol w:w="6096"/>
        <w:gridCol w:w="2919"/>
      </w:tblGrid>
      <w:tr w:rsidR="00B82927" w:rsidRPr="006601C4" w14:paraId="5BEAF946" w14:textId="77777777" w:rsidTr="00680826">
        <w:trPr>
          <w:trHeight w:hRule="exact" w:val="57"/>
        </w:trPr>
        <w:tc>
          <w:tcPr>
            <w:tcW w:w="6096" w:type="dxa"/>
            <w:vMerge w:val="restart"/>
            <w:shd w:val="clear" w:color="auto" w:fill="auto"/>
          </w:tcPr>
          <w:p w14:paraId="08B4C29F" w14:textId="5C027911" w:rsidR="00B82927" w:rsidRPr="006601C4" w:rsidRDefault="00B82927" w:rsidP="00B82927">
            <w:pPr>
              <w:spacing w:line="240" w:lineRule="auto"/>
              <w:rPr>
                <w:rFonts w:ascii="Times" w:hAnsi="Times"/>
                <w:sz w:val="22"/>
                <w:szCs w:val="22"/>
                <w:lang w:val="en-GB"/>
              </w:rPr>
            </w:pPr>
            <w:r w:rsidRPr="006601C4">
              <w:rPr>
                <w:rFonts w:ascii="Times" w:hAnsi="Times"/>
                <w:sz w:val="22"/>
                <w:szCs w:val="22"/>
                <w:lang w:val="en-GB"/>
              </w:rPr>
              <w:t xml:space="preserve">Dr </w:t>
            </w:r>
            <w:r w:rsidR="00196DD9" w:rsidRPr="006601C4">
              <w:rPr>
                <w:rFonts w:ascii="Times" w:hAnsi="Times"/>
                <w:sz w:val="22"/>
                <w:szCs w:val="22"/>
                <w:lang w:val="en-GB"/>
              </w:rPr>
              <w:t>Peter H. Thrall</w:t>
            </w:r>
          </w:p>
          <w:p w14:paraId="199AF241" w14:textId="77846265" w:rsidR="00B82927" w:rsidRPr="006601C4" w:rsidRDefault="00B82927" w:rsidP="00B82927">
            <w:pPr>
              <w:spacing w:line="240" w:lineRule="auto"/>
              <w:rPr>
                <w:rFonts w:ascii="Times" w:hAnsi="Times"/>
                <w:sz w:val="22"/>
                <w:szCs w:val="22"/>
                <w:lang w:val="en-GB"/>
              </w:rPr>
            </w:pPr>
            <w:r w:rsidRPr="006601C4">
              <w:rPr>
                <w:rFonts w:ascii="Times" w:hAnsi="Times"/>
                <w:sz w:val="22"/>
                <w:szCs w:val="22"/>
                <w:lang w:val="en-GB"/>
              </w:rPr>
              <w:t>Editor</w:t>
            </w:r>
            <w:r w:rsidR="00602EA1" w:rsidRPr="006601C4">
              <w:rPr>
                <w:rFonts w:ascii="Times" w:hAnsi="Times"/>
                <w:sz w:val="22"/>
                <w:szCs w:val="22"/>
                <w:lang w:val="en-GB"/>
              </w:rPr>
              <w:t>-</w:t>
            </w:r>
            <w:r w:rsidRPr="006601C4">
              <w:rPr>
                <w:rFonts w:ascii="Times" w:hAnsi="Times"/>
                <w:sz w:val="22"/>
                <w:szCs w:val="22"/>
                <w:lang w:val="en-GB"/>
              </w:rPr>
              <w:t>in</w:t>
            </w:r>
            <w:r w:rsidR="00602EA1" w:rsidRPr="006601C4">
              <w:rPr>
                <w:rFonts w:ascii="Times" w:hAnsi="Times"/>
                <w:sz w:val="22"/>
                <w:szCs w:val="22"/>
                <w:lang w:val="en-GB"/>
              </w:rPr>
              <w:t>-</w:t>
            </w:r>
            <w:r w:rsidRPr="006601C4">
              <w:rPr>
                <w:rFonts w:ascii="Times" w:hAnsi="Times"/>
                <w:sz w:val="22"/>
                <w:szCs w:val="22"/>
                <w:lang w:val="en-GB"/>
              </w:rPr>
              <w:t>Chief</w:t>
            </w:r>
          </w:p>
          <w:p w14:paraId="5C0CBF7E" w14:textId="38C77561" w:rsidR="00B82927" w:rsidRPr="006601C4" w:rsidRDefault="006E6BF6" w:rsidP="00AA6A07">
            <w:pPr>
              <w:spacing w:line="240" w:lineRule="auto"/>
              <w:rPr>
                <w:rFonts w:ascii="Times" w:hAnsi="Times"/>
                <w:i/>
                <w:iCs/>
                <w:sz w:val="22"/>
                <w:szCs w:val="22"/>
                <w:lang w:val="en-GB"/>
              </w:rPr>
            </w:pPr>
            <w:r w:rsidRPr="006601C4">
              <w:rPr>
                <w:rFonts w:ascii="Times" w:hAnsi="Times"/>
                <w:i/>
                <w:iCs/>
                <w:sz w:val="22"/>
                <w:szCs w:val="22"/>
                <w:lang w:val="en-GB"/>
              </w:rPr>
              <w:t>Ecology Letters</w:t>
            </w:r>
          </w:p>
        </w:tc>
        <w:tc>
          <w:tcPr>
            <w:tcW w:w="2919" w:type="dxa"/>
            <w:shd w:val="clear" w:color="auto" w:fill="auto"/>
          </w:tcPr>
          <w:p w14:paraId="701B21C2" w14:textId="77777777" w:rsidR="00B82927" w:rsidRPr="006601C4" w:rsidRDefault="00B82927" w:rsidP="00B82927">
            <w:pPr>
              <w:spacing w:line="240" w:lineRule="auto"/>
              <w:rPr>
                <w:lang w:val="en-GB"/>
              </w:rPr>
            </w:pPr>
          </w:p>
        </w:tc>
      </w:tr>
      <w:tr w:rsidR="00B82927" w:rsidRPr="006601C4" w14:paraId="1A8895AD" w14:textId="77777777" w:rsidTr="00680826">
        <w:trPr>
          <w:trHeight w:hRule="exact" w:val="1077"/>
        </w:trPr>
        <w:tc>
          <w:tcPr>
            <w:tcW w:w="6096" w:type="dxa"/>
            <w:vMerge/>
            <w:shd w:val="clear" w:color="auto" w:fill="auto"/>
          </w:tcPr>
          <w:p w14:paraId="6069DE8D" w14:textId="77777777" w:rsidR="00B82927" w:rsidRPr="006601C4" w:rsidRDefault="00B82927" w:rsidP="00B82927">
            <w:pPr>
              <w:spacing w:line="240" w:lineRule="auto"/>
              <w:rPr>
                <w:lang w:val="en-GB"/>
              </w:rPr>
            </w:pPr>
          </w:p>
        </w:tc>
        <w:tc>
          <w:tcPr>
            <w:tcW w:w="2919" w:type="dxa"/>
            <w:shd w:val="clear" w:color="auto" w:fill="auto"/>
          </w:tcPr>
          <w:p w14:paraId="588BA52E" w14:textId="67C7D040" w:rsidR="00B82927" w:rsidRPr="006601C4" w:rsidRDefault="00C1166E" w:rsidP="00B82927">
            <w:pPr>
              <w:pStyle w:val="Absender"/>
              <w:spacing w:line="240" w:lineRule="auto"/>
              <w:rPr>
                <w:b/>
                <w:bCs/>
                <w:lang w:val="en-GB"/>
              </w:rPr>
            </w:pPr>
            <w:r w:rsidRPr="006601C4">
              <w:rPr>
                <w:b/>
                <w:bCs/>
                <w:lang w:val="en-GB"/>
              </w:rPr>
              <w:t>Emanuele Giacomuzz</w:t>
            </w:r>
            <w:r w:rsidR="001D3362" w:rsidRPr="006601C4">
              <w:rPr>
                <w:b/>
                <w:bCs/>
                <w:lang w:val="en-GB"/>
              </w:rPr>
              <w:t>o</w:t>
            </w:r>
          </w:p>
          <w:p w14:paraId="004CCD60" w14:textId="6550C9F8" w:rsidR="00B82927" w:rsidRPr="006601C4" w:rsidRDefault="00C1166E" w:rsidP="00B82927">
            <w:pPr>
              <w:pStyle w:val="Absender"/>
              <w:spacing w:line="240" w:lineRule="auto"/>
              <w:rPr>
                <w:lang w:val="en-GB"/>
              </w:rPr>
            </w:pPr>
            <w:r w:rsidRPr="006601C4">
              <w:rPr>
                <w:lang w:val="en-GB"/>
              </w:rPr>
              <w:t>Doctoral student</w:t>
            </w:r>
          </w:p>
          <w:p w14:paraId="1D6F926D" w14:textId="1FBE5D03" w:rsidR="00B82927" w:rsidRPr="006601C4" w:rsidRDefault="00B82927" w:rsidP="00B82927">
            <w:pPr>
              <w:pStyle w:val="Absender"/>
              <w:spacing w:line="240" w:lineRule="auto"/>
              <w:rPr>
                <w:lang w:val="en-GB"/>
              </w:rPr>
            </w:pPr>
            <w:r w:rsidRPr="006601C4">
              <w:rPr>
                <w:lang w:val="en-GB"/>
              </w:rPr>
              <w:t xml:space="preserve">Phone +41 </w:t>
            </w:r>
            <w:r w:rsidR="00842B01" w:rsidRPr="006601C4">
              <w:rPr>
                <w:lang w:val="en-GB"/>
              </w:rPr>
              <w:t>767908556</w:t>
            </w:r>
          </w:p>
          <w:p w14:paraId="5C511C11" w14:textId="1F93CDBE" w:rsidR="00B82927" w:rsidRPr="006601C4" w:rsidRDefault="00C1166E" w:rsidP="00B82927">
            <w:pPr>
              <w:pStyle w:val="Absender"/>
              <w:spacing w:line="240" w:lineRule="auto"/>
              <w:rPr>
                <w:lang w:val="en-GB"/>
              </w:rPr>
            </w:pPr>
            <w:r w:rsidRPr="006601C4">
              <w:rPr>
                <w:lang w:val="en-GB"/>
              </w:rPr>
              <w:t>Emanuele.</w:t>
            </w:r>
            <w:r w:rsidR="00EE0F39" w:rsidRPr="006601C4">
              <w:rPr>
                <w:lang w:val="en-GB"/>
              </w:rPr>
              <w:t>G</w:t>
            </w:r>
            <w:r w:rsidRPr="006601C4">
              <w:rPr>
                <w:lang w:val="en-GB"/>
              </w:rPr>
              <w:t>iacomuzzo</w:t>
            </w:r>
            <w:r w:rsidR="00B82927" w:rsidRPr="006601C4">
              <w:rPr>
                <w:lang w:val="en-GB"/>
              </w:rPr>
              <w:t>@uzh.ch</w:t>
            </w:r>
          </w:p>
          <w:p w14:paraId="2EAE9071" w14:textId="77777777" w:rsidR="00B82927" w:rsidRPr="006601C4" w:rsidRDefault="00B82927" w:rsidP="00B82927">
            <w:pPr>
              <w:spacing w:line="240" w:lineRule="auto"/>
              <w:rPr>
                <w:lang w:val="en-GB"/>
              </w:rPr>
            </w:pPr>
          </w:p>
          <w:p w14:paraId="79E817D6" w14:textId="77777777" w:rsidR="00B82927" w:rsidRPr="006601C4" w:rsidRDefault="00B82927" w:rsidP="00B82927">
            <w:pPr>
              <w:spacing w:line="240" w:lineRule="auto"/>
              <w:rPr>
                <w:lang w:val="en-GB"/>
              </w:rPr>
            </w:pPr>
          </w:p>
          <w:p w14:paraId="57E7764F" w14:textId="77777777" w:rsidR="00B82927" w:rsidRPr="006601C4" w:rsidRDefault="00B82927" w:rsidP="00B82927">
            <w:pPr>
              <w:spacing w:line="240" w:lineRule="auto"/>
              <w:rPr>
                <w:lang w:val="en-GB"/>
              </w:rPr>
            </w:pPr>
          </w:p>
          <w:p w14:paraId="65B2A16B" w14:textId="77777777" w:rsidR="00B82927" w:rsidRPr="006601C4" w:rsidRDefault="00B82927" w:rsidP="00B82927">
            <w:pPr>
              <w:spacing w:line="240" w:lineRule="auto"/>
              <w:rPr>
                <w:lang w:val="en-GB"/>
              </w:rPr>
            </w:pPr>
          </w:p>
          <w:p w14:paraId="10E77538" w14:textId="77777777" w:rsidR="00B82927" w:rsidRPr="006601C4" w:rsidRDefault="00B82927" w:rsidP="00B82927">
            <w:pPr>
              <w:spacing w:line="240" w:lineRule="auto"/>
              <w:rPr>
                <w:lang w:val="en-GB"/>
              </w:rPr>
            </w:pPr>
          </w:p>
        </w:tc>
      </w:tr>
      <w:tr w:rsidR="00B82927" w:rsidRPr="006601C4" w14:paraId="0B08345A" w14:textId="77777777" w:rsidTr="00B82927">
        <w:trPr>
          <w:trHeight w:hRule="exact" w:val="699"/>
        </w:trPr>
        <w:tc>
          <w:tcPr>
            <w:tcW w:w="9015" w:type="dxa"/>
            <w:gridSpan w:val="2"/>
            <w:shd w:val="clear" w:color="auto" w:fill="auto"/>
          </w:tcPr>
          <w:p w14:paraId="04E2C766" w14:textId="79D22372" w:rsidR="00B82927" w:rsidRPr="006601C4" w:rsidRDefault="00B82927" w:rsidP="00B82927">
            <w:pPr>
              <w:rPr>
                <w:rFonts w:ascii="Times New Roman" w:hAnsi="Times New Roman" w:cs="Times New Roman"/>
                <w:sz w:val="22"/>
                <w:szCs w:val="22"/>
                <w:lang w:val="en-GB"/>
              </w:rPr>
            </w:pPr>
            <w:r w:rsidRPr="006601C4">
              <w:rPr>
                <w:rFonts w:ascii="Times New Roman" w:hAnsi="Times New Roman" w:cs="Times New Roman"/>
                <w:sz w:val="22"/>
                <w:szCs w:val="22"/>
                <w:lang w:val="en-GB"/>
              </w:rPr>
              <w:t xml:space="preserve">Zurich, </w:t>
            </w:r>
            <w:r w:rsidRPr="006601C4">
              <w:rPr>
                <w:rFonts w:ascii="Times New Roman" w:hAnsi="Times New Roman" w:cs="Times New Roman"/>
                <w:sz w:val="22"/>
                <w:szCs w:val="22"/>
                <w:highlight w:val="yellow"/>
                <w:lang w:val="en-GB"/>
              </w:rPr>
              <w:fldChar w:fldCharType="begin"/>
            </w:r>
            <w:r w:rsidRPr="006601C4">
              <w:rPr>
                <w:rFonts w:ascii="Times New Roman" w:hAnsi="Times New Roman" w:cs="Times New Roman"/>
                <w:sz w:val="22"/>
                <w:szCs w:val="22"/>
                <w:highlight w:val="yellow"/>
                <w:lang w:val="en-GB"/>
              </w:rPr>
              <w:instrText xml:space="preserve"> CREATEDATE  \@ "d MMMM yyyy" </w:instrText>
            </w:r>
            <w:r w:rsidRPr="006601C4">
              <w:rPr>
                <w:rFonts w:ascii="Times New Roman" w:hAnsi="Times New Roman" w:cs="Times New Roman"/>
                <w:sz w:val="22"/>
                <w:szCs w:val="22"/>
                <w:highlight w:val="yellow"/>
                <w:lang w:val="en-GB"/>
              </w:rPr>
              <w:fldChar w:fldCharType="separate"/>
            </w:r>
            <w:r w:rsidR="00D042EF" w:rsidRPr="006601C4">
              <w:rPr>
                <w:rFonts w:ascii="Times New Roman" w:hAnsi="Times New Roman" w:cs="Times New Roman"/>
                <w:noProof/>
                <w:sz w:val="22"/>
                <w:szCs w:val="22"/>
                <w:highlight w:val="yellow"/>
                <w:lang w:val="en-GB"/>
              </w:rPr>
              <w:t>XX INSERT DATE BEFORE SUBMITTING XX</w:t>
            </w:r>
            <w:r w:rsidRPr="006601C4">
              <w:rPr>
                <w:rFonts w:ascii="Times New Roman" w:hAnsi="Times New Roman" w:cs="Times New Roman"/>
                <w:sz w:val="22"/>
                <w:szCs w:val="22"/>
                <w:highlight w:val="yellow"/>
                <w:lang w:val="en-GB"/>
              </w:rPr>
              <w:fldChar w:fldCharType="end"/>
            </w:r>
          </w:p>
        </w:tc>
      </w:tr>
      <w:tr w:rsidR="00B82927" w:rsidRPr="006601C4" w14:paraId="5C323AA5" w14:textId="77777777" w:rsidTr="00680826">
        <w:trPr>
          <w:trHeight w:hRule="exact" w:val="91"/>
        </w:trPr>
        <w:tc>
          <w:tcPr>
            <w:tcW w:w="9015" w:type="dxa"/>
            <w:gridSpan w:val="2"/>
            <w:shd w:val="clear" w:color="auto" w:fill="auto"/>
          </w:tcPr>
          <w:p w14:paraId="54CD1F2F" w14:textId="7BE67D01" w:rsidR="00B82927" w:rsidRPr="006601C4" w:rsidRDefault="00B82927" w:rsidP="00B82927">
            <w:pPr>
              <w:rPr>
                <w:rFonts w:ascii="Times New Roman" w:hAnsi="Times New Roman" w:cs="Times New Roman"/>
                <w:sz w:val="22"/>
                <w:szCs w:val="22"/>
                <w:lang w:val="en-GB"/>
              </w:rPr>
            </w:pPr>
          </w:p>
        </w:tc>
      </w:tr>
    </w:tbl>
    <w:p w14:paraId="48259F21" w14:textId="590348B0" w:rsidR="00680826" w:rsidRPr="006601C4" w:rsidRDefault="00680826" w:rsidP="00680826">
      <w:pPr>
        <w:rPr>
          <w:rFonts w:ascii="Times New Roman" w:hAnsi="Times New Roman" w:cs="Times New Roman"/>
          <w:sz w:val="22"/>
          <w:szCs w:val="22"/>
          <w:lang w:val="en-GB"/>
        </w:rPr>
      </w:pPr>
      <w:r w:rsidRPr="006601C4">
        <w:rPr>
          <w:rFonts w:ascii="Times New Roman" w:hAnsi="Times New Roman" w:cs="Times New Roman"/>
          <w:sz w:val="22"/>
          <w:szCs w:val="22"/>
          <w:lang w:val="en-GB"/>
        </w:rPr>
        <w:t>Dear Dr</w:t>
      </w:r>
      <w:ins w:id="0" w:author="Tianna Peller" w:date="2024-04-29T17:15:00Z">
        <w:del w:id="1" w:author="Emanuele Giacomuzzo" w:date="2024-05-01T11:16:00Z">
          <w:r w:rsidR="001C33E8" w:rsidRPr="006601C4" w:rsidDel="001D4572">
            <w:rPr>
              <w:rFonts w:ascii="Times New Roman" w:hAnsi="Times New Roman" w:cs="Times New Roman"/>
              <w:sz w:val="22"/>
              <w:szCs w:val="22"/>
              <w:lang w:val="en-GB"/>
            </w:rPr>
            <w:delText>.</w:delText>
          </w:r>
        </w:del>
      </w:ins>
      <w:r w:rsidRPr="006601C4">
        <w:rPr>
          <w:rFonts w:ascii="Times New Roman" w:hAnsi="Times New Roman" w:cs="Times New Roman"/>
          <w:sz w:val="22"/>
          <w:szCs w:val="22"/>
          <w:lang w:val="en-GB"/>
        </w:rPr>
        <w:t xml:space="preserve"> </w:t>
      </w:r>
      <w:r w:rsidR="00196DD9" w:rsidRPr="006601C4">
        <w:rPr>
          <w:rFonts w:ascii="Times New Roman" w:hAnsi="Times New Roman" w:cs="Times New Roman"/>
          <w:sz w:val="22"/>
          <w:szCs w:val="22"/>
          <w:lang w:val="en-GB"/>
        </w:rPr>
        <w:t>Peter H</w:t>
      </w:r>
      <w:r w:rsidR="00734F16" w:rsidRPr="006601C4">
        <w:rPr>
          <w:rFonts w:ascii="Times New Roman" w:hAnsi="Times New Roman" w:cs="Times New Roman"/>
          <w:sz w:val="22"/>
          <w:szCs w:val="22"/>
          <w:lang w:val="en-GB"/>
        </w:rPr>
        <w:t>.</w:t>
      </w:r>
      <w:r w:rsidR="00196DD9" w:rsidRPr="006601C4">
        <w:rPr>
          <w:rFonts w:ascii="Times New Roman" w:hAnsi="Times New Roman" w:cs="Times New Roman"/>
          <w:sz w:val="22"/>
          <w:szCs w:val="22"/>
          <w:lang w:val="en-GB"/>
        </w:rPr>
        <w:t xml:space="preserve"> Thrall</w:t>
      </w:r>
      <w:r w:rsidR="00734F16" w:rsidRPr="006601C4">
        <w:rPr>
          <w:rFonts w:ascii="Times New Roman" w:hAnsi="Times New Roman" w:cs="Times New Roman"/>
          <w:sz w:val="22"/>
          <w:szCs w:val="22"/>
          <w:lang w:val="en-GB"/>
        </w:rPr>
        <w:t>,</w:t>
      </w:r>
      <w:r w:rsidR="007212A3" w:rsidRPr="006601C4">
        <w:rPr>
          <w:rFonts w:ascii="Times New Roman" w:hAnsi="Times New Roman" w:cs="Times New Roman"/>
          <w:sz w:val="22"/>
          <w:szCs w:val="22"/>
          <w:lang w:val="en-GB"/>
        </w:rPr>
        <w:t xml:space="preserve">  </w:t>
      </w:r>
    </w:p>
    <w:p w14:paraId="0CE6824F" w14:textId="77777777" w:rsidR="0028746A" w:rsidRPr="006601C4" w:rsidRDefault="0028746A" w:rsidP="00680826">
      <w:pPr>
        <w:rPr>
          <w:rFonts w:ascii="Times New Roman" w:hAnsi="Times New Roman" w:cs="Times New Roman"/>
          <w:sz w:val="22"/>
          <w:szCs w:val="22"/>
          <w:lang w:val="en-GB"/>
        </w:rPr>
      </w:pPr>
    </w:p>
    <w:p w14:paraId="4FB371E2" w14:textId="2397EC5B" w:rsidR="00680826" w:rsidRPr="006601C4" w:rsidRDefault="00680826" w:rsidP="003C0B44">
      <w:pPr>
        <w:spacing w:line="240" w:lineRule="auto"/>
        <w:rPr>
          <w:ins w:id="2" w:author="Emanuele Giacomuzzo" w:date="2024-05-01T12:40:00Z"/>
          <w:b/>
          <w:bCs/>
          <w:kern w:val="32"/>
          <w:lang w:val="en-GB"/>
        </w:rPr>
      </w:pPr>
      <w:r w:rsidRPr="006601C4">
        <w:rPr>
          <w:rFonts w:ascii="Times New Roman" w:hAnsi="Times New Roman" w:cs="Times New Roman"/>
          <w:sz w:val="22"/>
          <w:szCs w:val="22"/>
          <w:lang w:val="en-GB"/>
        </w:rPr>
        <w:t>We have enclosed our manuscript, ‘</w:t>
      </w:r>
      <w:r w:rsidR="00140A03" w:rsidRPr="006601C4">
        <w:rPr>
          <w:rFonts w:ascii="Times New Roman" w:hAnsi="Times New Roman" w:cs="Times New Roman"/>
          <w:sz w:val="22"/>
          <w:szCs w:val="22"/>
          <w:lang w:val="en-GB"/>
        </w:rPr>
        <w:t>Ecosystem size mediates the effects of resource flows on biodiversity and ecosystem function at different scales</w:t>
      </w:r>
      <w:r w:rsidRPr="006601C4">
        <w:rPr>
          <w:rFonts w:ascii="Times New Roman" w:hAnsi="Times New Roman" w:cs="Times New Roman"/>
          <w:sz w:val="22"/>
          <w:szCs w:val="22"/>
          <w:lang w:val="en-GB"/>
        </w:rPr>
        <w:t>’</w:t>
      </w:r>
      <w:r w:rsidR="00BC0AA6" w:rsidRPr="006601C4">
        <w:rPr>
          <w:rFonts w:ascii="Times New Roman" w:hAnsi="Times New Roman" w:cs="Times New Roman"/>
          <w:sz w:val="22"/>
          <w:szCs w:val="22"/>
          <w:lang w:val="en-GB"/>
        </w:rPr>
        <w:t>,</w:t>
      </w:r>
      <w:r w:rsidRPr="006601C4">
        <w:rPr>
          <w:rFonts w:ascii="Times New Roman" w:hAnsi="Times New Roman" w:cs="Times New Roman"/>
          <w:sz w:val="22"/>
          <w:szCs w:val="22"/>
          <w:lang w:val="en-GB"/>
        </w:rPr>
        <w:t xml:space="preserve"> to be considered for </w:t>
      </w:r>
      <w:r w:rsidR="001C33E8" w:rsidRPr="006601C4">
        <w:rPr>
          <w:rFonts w:ascii="Times New Roman" w:hAnsi="Times New Roman" w:cs="Times New Roman"/>
          <w:sz w:val="22"/>
          <w:szCs w:val="22"/>
          <w:lang w:val="en-GB"/>
        </w:rPr>
        <w:t xml:space="preserve">publication </w:t>
      </w:r>
      <w:r w:rsidRPr="006601C4">
        <w:rPr>
          <w:rFonts w:ascii="Times New Roman" w:hAnsi="Times New Roman" w:cs="Times New Roman"/>
          <w:sz w:val="22"/>
          <w:szCs w:val="22"/>
          <w:lang w:val="en-GB"/>
        </w:rPr>
        <w:t xml:space="preserve">as a </w:t>
      </w:r>
      <w:r w:rsidR="002E490B" w:rsidRPr="006601C4">
        <w:rPr>
          <w:rFonts w:ascii="Times New Roman" w:hAnsi="Times New Roman" w:cs="Times New Roman"/>
          <w:sz w:val="22"/>
          <w:szCs w:val="22"/>
          <w:lang w:val="en-GB"/>
        </w:rPr>
        <w:t>Letter</w:t>
      </w:r>
      <w:r w:rsidRPr="006601C4">
        <w:rPr>
          <w:rFonts w:ascii="Times New Roman" w:hAnsi="Times New Roman" w:cs="Times New Roman"/>
          <w:sz w:val="22"/>
          <w:szCs w:val="22"/>
          <w:lang w:val="en-GB"/>
        </w:rPr>
        <w:t xml:space="preserve"> </w:t>
      </w:r>
      <w:r w:rsidR="001C33E8" w:rsidRPr="006601C4">
        <w:rPr>
          <w:rFonts w:ascii="Times New Roman" w:hAnsi="Times New Roman" w:cs="Times New Roman"/>
          <w:sz w:val="22"/>
          <w:szCs w:val="22"/>
          <w:lang w:val="en-GB"/>
        </w:rPr>
        <w:t>a</w:t>
      </w:r>
      <w:r w:rsidRPr="006601C4">
        <w:rPr>
          <w:rFonts w:ascii="Times New Roman" w:hAnsi="Times New Roman" w:cs="Times New Roman"/>
          <w:sz w:val="22"/>
          <w:szCs w:val="22"/>
          <w:lang w:val="en-GB"/>
        </w:rPr>
        <w:t xml:space="preserve">rticle in </w:t>
      </w:r>
      <w:r w:rsidR="002E490B" w:rsidRPr="006601C4">
        <w:rPr>
          <w:rFonts w:ascii="Times New Roman" w:hAnsi="Times New Roman" w:cs="Times New Roman"/>
          <w:i/>
          <w:iCs/>
          <w:sz w:val="22"/>
          <w:szCs w:val="22"/>
          <w:lang w:val="en-GB"/>
        </w:rPr>
        <w:t>Ecology Letters</w:t>
      </w:r>
      <w:r w:rsidRPr="006601C4">
        <w:rPr>
          <w:rFonts w:ascii="Times New Roman" w:hAnsi="Times New Roman" w:cs="Times New Roman"/>
          <w:sz w:val="22"/>
          <w:szCs w:val="22"/>
          <w:lang w:val="en-GB"/>
        </w:rPr>
        <w:t>.</w:t>
      </w:r>
      <w:del w:id="3" w:author="Emanuele Giacomuzzo" w:date="2024-05-01T11:17:00Z">
        <w:r w:rsidRPr="006601C4" w:rsidDel="00383941">
          <w:rPr>
            <w:rFonts w:ascii="Times New Roman" w:hAnsi="Times New Roman" w:cs="Times New Roman"/>
            <w:sz w:val="22"/>
            <w:szCs w:val="22"/>
            <w:lang w:val="en-GB"/>
          </w:rPr>
          <w:delText xml:space="preserve"> </w:delText>
        </w:r>
      </w:del>
    </w:p>
    <w:p w14:paraId="1C9A5B2C" w14:textId="2E1FA10C" w:rsidR="00020BB0" w:rsidRPr="006601C4" w:rsidDel="00C23175" w:rsidRDefault="00020BB0" w:rsidP="00680826">
      <w:pPr>
        <w:rPr>
          <w:del w:id="4" w:author="Emanuele Giacomuzzo" w:date="2024-05-01T11:09:00Z"/>
          <w:rFonts w:ascii="Times New Roman" w:hAnsi="Times New Roman" w:cs="Times New Roman"/>
          <w:sz w:val="22"/>
          <w:szCs w:val="22"/>
          <w:lang w:val="en-GB"/>
        </w:rPr>
      </w:pPr>
    </w:p>
    <w:p w14:paraId="577F3248" w14:textId="1391E143" w:rsidR="00A908C2" w:rsidRPr="006601C4" w:rsidRDefault="00A908C2" w:rsidP="00680826">
      <w:pPr>
        <w:rPr>
          <w:rFonts w:ascii="Times New Roman" w:hAnsi="Times New Roman" w:cs="Times New Roman"/>
          <w:sz w:val="22"/>
          <w:szCs w:val="22"/>
          <w:lang w:val="en-GB"/>
        </w:rPr>
      </w:pPr>
    </w:p>
    <w:p w14:paraId="2CF0C513" w14:textId="77BAB64D" w:rsidR="00434EB7" w:rsidRPr="006601C4" w:rsidRDefault="00A908C2" w:rsidP="009615ED">
      <w:pPr>
        <w:spacing w:line="240" w:lineRule="auto"/>
        <w:rPr>
          <w:rFonts w:ascii="Times New Roman" w:hAnsi="Times New Roman" w:cs="Times New Roman"/>
          <w:sz w:val="22"/>
          <w:szCs w:val="22"/>
          <w:lang w:val="en-GB"/>
        </w:rPr>
      </w:pPr>
      <w:del w:id="5" w:author="Emanuele Giacomuzzo" w:date="2024-05-01T12:41:00Z">
        <w:r w:rsidRPr="006601C4" w:rsidDel="009F2B15">
          <w:rPr>
            <w:rFonts w:ascii="Times New Roman" w:hAnsi="Times New Roman" w:cs="Times New Roman"/>
            <w:sz w:val="22"/>
            <w:szCs w:val="22"/>
            <w:lang w:val="en-GB"/>
          </w:rPr>
          <w:delText xml:space="preserve">Ecosystem size and non-living resource </w:delText>
        </w:r>
        <w:r w:rsidR="001C33E8" w:rsidRPr="006601C4" w:rsidDel="009F2B15">
          <w:rPr>
            <w:rFonts w:ascii="Times New Roman" w:hAnsi="Times New Roman" w:cs="Times New Roman"/>
            <w:sz w:val="22"/>
            <w:szCs w:val="22"/>
            <w:lang w:val="en-GB"/>
          </w:rPr>
          <w:delText xml:space="preserve">flows connecting ecosystems </w:delText>
        </w:r>
        <w:r w:rsidRPr="006601C4" w:rsidDel="009F2B15">
          <w:rPr>
            <w:rFonts w:ascii="Times New Roman" w:hAnsi="Times New Roman" w:cs="Times New Roman"/>
            <w:sz w:val="22"/>
            <w:szCs w:val="22"/>
            <w:lang w:val="en-GB"/>
          </w:rPr>
          <w:delText xml:space="preserve">are </w:delText>
        </w:r>
        <w:r w:rsidR="001C33E8" w:rsidRPr="006601C4" w:rsidDel="009F2B15">
          <w:rPr>
            <w:rFonts w:ascii="Times New Roman" w:hAnsi="Times New Roman" w:cs="Times New Roman"/>
            <w:sz w:val="22"/>
            <w:szCs w:val="22"/>
            <w:lang w:val="en-GB"/>
          </w:rPr>
          <w:delText>key</w:delText>
        </w:r>
        <w:r w:rsidRPr="006601C4" w:rsidDel="009F2B15">
          <w:rPr>
            <w:rFonts w:ascii="Times New Roman" w:hAnsi="Times New Roman" w:cs="Times New Roman"/>
            <w:sz w:val="22"/>
            <w:szCs w:val="22"/>
            <w:lang w:val="en-GB"/>
          </w:rPr>
          <w:delText xml:space="preserve"> factors affecting biodiversity and ecosystem function</w:delText>
        </w:r>
        <w:r w:rsidR="003760C3" w:rsidRPr="006601C4" w:rsidDel="009F2B15">
          <w:rPr>
            <w:rFonts w:ascii="Times New Roman" w:hAnsi="Times New Roman" w:cs="Times New Roman"/>
            <w:sz w:val="22"/>
            <w:szCs w:val="22"/>
            <w:lang w:val="en-GB"/>
          </w:rPr>
          <w:delText>.</w:delText>
        </w:r>
      </w:del>
      <w:ins w:id="6" w:author="Emanuele Giacomuzzo" w:date="2024-05-01T12:40:00Z">
        <w:r w:rsidR="006973A7" w:rsidRPr="006601C4">
          <w:rPr>
            <w:rFonts w:ascii="Times New Roman" w:hAnsi="Times New Roman" w:cs="Times New Roman"/>
            <w:sz w:val="22"/>
            <w:szCs w:val="22"/>
            <w:lang w:val="en-GB"/>
          </w:rPr>
          <w:t xml:space="preserve">The size of ecosystems and the flow of non-living resources </w:t>
        </w:r>
      </w:ins>
      <w:ins w:id="7" w:author="Emanuele Giacomuzzo" w:date="2024-05-01T12:41:00Z">
        <w:r w:rsidR="00B82690" w:rsidRPr="006601C4">
          <w:rPr>
            <w:rFonts w:ascii="Times New Roman" w:hAnsi="Times New Roman" w:cs="Times New Roman"/>
            <w:sz w:val="22"/>
            <w:szCs w:val="22"/>
            <w:lang w:val="en-GB"/>
          </w:rPr>
          <w:t>connect</w:t>
        </w:r>
      </w:ins>
      <w:ins w:id="8" w:author="Emanuele Giacomuzzo" w:date="2024-05-01T12:45:00Z">
        <w:r w:rsidR="00654799" w:rsidRPr="006601C4">
          <w:rPr>
            <w:rFonts w:ascii="Times New Roman" w:hAnsi="Times New Roman" w:cs="Times New Roman"/>
            <w:sz w:val="22"/>
            <w:szCs w:val="22"/>
            <w:lang w:val="en-GB"/>
          </w:rPr>
          <w:t xml:space="preserve">ing ecosystems </w:t>
        </w:r>
      </w:ins>
      <w:ins w:id="9" w:author="Emanuele Giacomuzzo" w:date="2024-05-01T12:41:00Z">
        <w:r w:rsidR="008963E0" w:rsidRPr="006601C4">
          <w:rPr>
            <w:rFonts w:ascii="Times New Roman" w:hAnsi="Times New Roman" w:cs="Times New Roman"/>
            <w:sz w:val="22"/>
            <w:szCs w:val="22"/>
            <w:lang w:val="en-GB"/>
          </w:rPr>
          <w:t>are key factors that affect their biodiversity and function.</w:t>
        </w:r>
      </w:ins>
      <w:r w:rsidR="00A8480C" w:rsidRPr="006601C4">
        <w:rPr>
          <w:rFonts w:ascii="Times New Roman" w:hAnsi="Times New Roman" w:cs="Times New Roman"/>
          <w:sz w:val="22"/>
          <w:szCs w:val="22"/>
          <w:lang w:val="en-GB"/>
        </w:rPr>
        <w:t xml:space="preserve"> </w:t>
      </w:r>
      <w:r w:rsidR="0005076D" w:rsidRPr="006601C4">
        <w:rPr>
          <w:rFonts w:ascii="Times New Roman" w:hAnsi="Times New Roman" w:cs="Times New Roman"/>
          <w:sz w:val="22"/>
          <w:szCs w:val="22"/>
          <w:lang w:val="en-GB"/>
        </w:rPr>
        <w:t>However, t</w:t>
      </w:r>
      <w:r w:rsidR="0005076D" w:rsidRPr="006601C4">
        <w:rPr>
          <w:rFonts w:ascii="Times New Roman" w:hAnsi="Times New Roman" w:cs="Times New Roman"/>
          <w:sz w:val="22"/>
          <w:szCs w:val="22"/>
          <w:lang w:val="en-GB"/>
        </w:rPr>
        <w:t>he interaction between ecosystem size and resource flows</w:t>
      </w:r>
      <w:r w:rsidR="005A51BF" w:rsidRPr="006601C4">
        <w:rPr>
          <w:rFonts w:ascii="Times New Roman" w:hAnsi="Times New Roman" w:cs="Times New Roman"/>
          <w:sz w:val="22"/>
          <w:szCs w:val="22"/>
          <w:lang w:val="en-GB"/>
        </w:rPr>
        <w:t xml:space="preserve"> </w:t>
      </w:r>
      <w:r w:rsidR="0005076D" w:rsidRPr="006601C4">
        <w:rPr>
          <w:rFonts w:ascii="Times New Roman" w:hAnsi="Times New Roman" w:cs="Times New Roman"/>
          <w:sz w:val="22"/>
          <w:szCs w:val="22"/>
          <w:lang w:val="en-GB"/>
        </w:rPr>
        <w:t>has been largely ignored due to the difficulty in controlling them in natural settings.</w:t>
      </w:r>
      <w:r w:rsidR="0005076D" w:rsidRPr="006601C4">
        <w:rPr>
          <w:rFonts w:ascii="Times New Roman" w:hAnsi="Times New Roman" w:cs="Times New Roman"/>
          <w:sz w:val="22"/>
          <w:szCs w:val="22"/>
          <w:lang w:val="en-GB"/>
        </w:rPr>
        <w:t xml:space="preserve"> In other words, </w:t>
      </w:r>
      <w:r w:rsidR="00EF6BC6" w:rsidRPr="006601C4">
        <w:rPr>
          <w:rFonts w:ascii="Times New Roman" w:hAnsi="Times New Roman" w:cs="Times New Roman"/>
          <w:sz w:val="22"/>
          <w:szCs w:val="22"/>
          <w:lang w:val="en-GB"/>
        </w:rPr>
        <w:t xml:space="preserve">the flow of resources has always been assumed to happen between ecosystems of the same size. </w:t>
      </w:r>
      <w:r w:rsidR="0040406E" w:rsidRPr="006601C4">
        <w:rPr>
          <w:rFonts w:ascii="Times New Roman" w:hAnsi="Times New Roman" w:cs="Times New Roman"/>
          <w:sz w:val="22"/>
          <w:szCs w:val="22"/>
          <w:lang w:val="en-GB"/>
        </w:rPr>
        <w:t xml:space="preserve">We therefore do not know </w:t>
      </w:r>
      <w:r w:rsidR="007542B9" w:rsidRPr="006601C4">
        <w:rPr>
          <w:rFonts w:ascii="Times New Roman" w:hAnsi="Times New Roman" w:cs="Times New Roman"/>
          <w:sz w:val="22"/>
          <w:szCs w:val="22"/>
          <w:lang w:val="en-GB"/>
        </w:rPr>
        <w:t xml:space="preserve">whether </w:t>
      </w:r>
      <w:r w:rsidR="0005558A" w:rsidRPr="006601C4">
        <w:rPr>
          <w:rFonts w:ascii="Times New Roman" w:hAnsi="Times New Roman" w:cs="Times New Roman"/>
          <w:sz w:val="22"/>
          <w:szCs w:val="22"/>
          <w:lang w:val="en-GB"/>
        </w:rPr>
        <w:t xml:space="preserve">an asymmetry in </w:t>
      </w:r>
      <w:r w:rsidR="0087277E" w:rsidRPr="006601C4">
        <w:rPr>
          <w:rFonts w:ascii="Times New Roman" w:hAnsi="Times New Roman" w:cs="Times New Roman"/>
          <w:sz w:val="22"/>
          <w:szCs w:val="22"/>
          <w:lang w:val="en-GB"/>
        </w:rPr>
        <w:t xml:space="preserve">the size of ecosystems </w:t>
      </w:r>
      <w:r w:rsidR="00EA59B6" w:rsidRPr="006601C4">
        <w:rPr>
          <w:rFonts w:ascii="Times New Roman" w:hAnsi="Times New Roman" w:cs="Times New Roman"/>
          <w:sz w:val="22"/>
          <w:szCs w:val="22"/>
          <w:lang w:val="en-GB"/>
        </w:rPr>
        <w:t xml:space="preserve">changes the effects that resource flows have on biodiversity and ecosystem function. </w:t>
      </w:r>
      <w:r w:rsidR="00434EB7" w:rsidRPr="006601C4">
        <w:rPr>
          <w:rFonts w:ascii="Times New Roman" w:hAnsi="Times New Roman" w:cs="Times New Roman"/>
          <w:sz w:val="22"/>
          <w:szCs w:val="22"/>
          <w:lang w:val="en-GB"/>
        </w:rPr>
        <w:t>A</w:t>
      </w:r>
      <w:r w:rsidR="00434EB7" w:rsidRPr="006601C4">
        <w:rPr>
          <w:rFonts w:ascii="Times New Roman" w:hAnsi="Times New Roman" w:cs="Times New Roman"/>
          <w:sz w:val="22"/>
          <w:szCs w:val="22"/>
          <w:lang w:val="en-GB"/>
        </w:rPr>
        <w:t>s natural ecosystems come in different sizes</w:t>
      </w:r>
      <w:r w:rsidR="00EA4E1C" w:rsidRPr="006601C4">
        <w:rPr>
          <w:rFonts w:ascii="Times New Roman" w:hAnsi="Times New Roman" w:cs="Times New Roman"/>
          <w:sz w:val="22"/>
          <w:szCs w:val="22"/>
          <w:lang w:val="en-GB"/>
        </w:rPr>
        <w:t>–they have asymmetric ecosystem sizes–</w:t>
      </w:r>
      <w:r w:rsidR="00434EB7" w:rsidRPr="006601C4">
        <w:rPr>
          <w:rFonts w:ascii="Times New Roman" w:hAnsi="Times New Roman" w:cs="Times New Roman"/>
          <w:sz w:val="22"/>
          <w:szCs w:val="22"/>
          <w:lang w:val="en-GB"/>
        </w:rPr>
        <w:t>and are connected through the movement of non-living resources (Gounand et al., 2018, Nat. Commun.)</w:t>
      </w:r>
      <w:commentRangeStart w:id="10"/>
      <w:commentRangeEnd w:id="10"/>
      <w:r w:rsidR="00434EB7" w:rsidRPr="006601C4">
        <w:rPr>
          <w:rStyle w:val="CommentReference"/>
          <w:lang w:val="en-GB"/>
        </w:rPr>
        <w:commentReference w:id="10"/>
      </w:r>
      <w:commentRangeStart w:id="11"/>
      <w:commentRangeEnd w:id="11"/>
      <w:r w:rsidR="00434EB7" w:rsidRPr="006601C4">
        <w:rPr>
          <w:rStyle w:val="CommentReference"/>
          <w:lang w:val="en-GB"/>
        </w:rPr>
        <w:commentReference w:id="11"/>
      </w:r>
      <w:r w:rsidR="00927172" w:rsidRPr="006601C4">
        <w:rPr>
          <w:rFonts w:ascii="Times New Roman" w:hAnsi="Times New Roman" w:cs="Times New Roman"/>
          <w:sz w:val="22"/>
          <w:szCs w:val="22"/>
          <w:lang w:val="en-GB"/>
        </w:rPr>
        <w:t xml:space="preserve">, </w:t>
      </w:r>
      <w:r w:rsidR="00794908" w:rsidRPr="006601C4">
        <w:rPr>
          <w:rFonts w:ascii="Times New Roman" w:hAnsi="Times New Roman" w:cs="Times New Roman"/>
          <w:sz w:val="22"/>
          <w:szCs w:val="22"/>
          <w:lang w:val="en-GB"/>
        </w:rPr>
        <w:t xml:space="preserve">assuming </w:t>
      </w:r>
      <w:r w:rsidR="00AE6F65" w:rsidRPr="006601C4">
        <w:rPr>
          <w:rFonts w:ascii="Times New Roman" w:hAnsi="Times New Roman" w:cs="Times New Roman"/>
          <w:sz w:val="22"/>
          <w:szCs w:val="22"/>
          <w:lang w:val="en-GB"/>
        </w:rPr>
        <w:t xml:space="preserve">connected </w:t>
      </w:r>
      <w:r w:rsidR="00794908" w:rsidRPr="006601C4">
        <w:rPr>
          <w:rFonts w:ascii="Times New Roman" w:hAnsi="Times New Roman" w:cs="Times New Roman"/>
          <w:sz w:val="22"/>
          <w:szCs w:val="22"/>
          <w:lang w:val="en-GB"/>
        </w:rPr>
        <w:t xml:space="preserve">ecosystems to be the same </w:t>
      </w:r>
      <w:r w:rsidR="0013470D">
        <w:rPr>
          <w:rFonts w:ascii="Times New Roman" w:hAnsi="Times New Roman" w:cs="Times New Roman"/>
          <w:sz w:val="22"/>
          <w:szCs w:val="22"/>
          <w:lang w:val="en-GB"/>
        </w:rPr>
        <w:t xml:space="preserve">(symmetric) </w:t>
      </w:r>
      <w:r w:rsidR="00794908" w:rsidRPr="006601C4">
        <w:rPr>
          <w:rFonts w:ascii="Times New Roman" w:hAnsi="Times New Roman" w:cs="Times New Roman"/>
          <w:sz w:val="22"/>
          <w:szCs w:val="22"/>
          <w:lang w:val="en-GB"/>
        </w:rPr>
        <w:t>siz</w:t>
      </w:r>
      <w:r w:rsidR="0013470D">
        <w:rPr>
          <w:rFonts w:ascii="Times New Roman" w:hAnsi="Times New Roman" w:cs="Times New Roman"/>
          <w:sz w:val="22"/>
          <w:szCs w:val="22"/>
          <w:lang w:val="en-GB"/>
        </w:rPr>
        <w:t xml:space="preserve">es </w:t>
      </w:r>
      <w:r w:rsidR="00795317" w:rsidRPr="006601C4">
        <w:rPr>
          <w:rFonts w:ascii="Times New Roman" w:hAnsi="Times New Roman" w:cs="Times New Roman"/>
          <w:sz w:val="22"/>
          <w:szCs w:val="22"/>
          <w:lang w:val="en-GB"/>
        </w:rPr>
        <w:t>would prevent us from understanding how flows of non-living resources drive the biodiversity and ecosystem function of connected ecosystems</w:t>
      </w:r>
      <w:r w:rsidR="00840892" w:rsidRPr="006601C4">
        <w:rPr>
          <w:rFonts w:ascii="Times New Roman" w:hAnsi="Times New Roman" w:cs="Times New Roman"/>
          <w:sz w:val="22"/>
          <w:szCs w:val="22"/>
          <w:lang w:val="en-GB"/>
        </w:rPr>
        <w:t>.</w:t>
      </w:r>
    </w:p>
    <w:p w14:paraId="3F87D790" w14:textId="77777777" w:rsidR="00E53368" w:rsidRDefault="00E53368" w:rsidP="009615ED">
      <w:pPr>
        <w:spacing w:line="240" w:lineRule="auto"/>
        <w:rPr>
          <w:rFonts w:ascii="Times New Roman" w:hAnsi="Times New Roman" w:cs="Times New Roman"/>
          <w:sz w:val="22"/>
          <w:szCs w:val="22"/>
          <w:lang w:val="en-GB"/>
        </w:rPr>
      </w:pPr>
    </w:p>
    <w:p w14:paraId="6960BCDB" w14:textId="42555CBD" w:rsidR="00680826" w:rsidRPr="005659BE" w:rsidRDefault="00235D47" w:rsidP="005659BE">
      <w:pPr>
        <w:spacing w:line="240" w:lineRule="auto"/>
        <w:rPr>
          <w:ins w:id="12" w:author="Emanuele Giacomuzzo" w:date="2024-05-01T11:17:00Z"/>
          <w:b/>
          <w:bCs/>
          <w:kern w:val="32"/>
          <w:lang w:val="en-GB"/>
        </w:rPr>
      </w:pPr>
      <w:r w:rsidRPr="006601C4">
        <w:rPr>
          <w:rFonts w:ascii="Times New Roman" w:hAnsi="Times New Roman" w:cs="Times New Roman"/>
          <w:sz w:val="22"/>
          <w:szCs w:val="22"/>
          <w:lang w:val="en-GB"/>
        </w:rPr>
        <w:t xml:space="preserve">Here, we </w:t>
      </w:r>
      <w:r w:rsidR="00AE3AE9" w:rsidRPr="006601C4">
        <w:rPr>
          <w:rFonts w:ascii="Times New Roman" w:hAnsi="Times New Roman" w:cs="Times New Roman"/>
          <w:sz w:val="22"/>
          <w:szCs w:val="22"/>
          <w:lang w:val="en-GB"/>
        </w:rPr>
        <w:t>conduct</w:t>
      </w:r>
      <w:r w:rsidR="00E2511F" w:rsidRPr="006601C4">
        <w:rPr>
          <w:rFonts w:ascii="Times New Roman" w:hAnsi="Times New Roman" w:cs="Times New Roman"/>
          <w:sz w:val="22"/>
          <w:szCs w:val="22"/>
          <w:lang w:val="en-GB"/>
        </w:rPr>
        <w:t>ed</w:t>
      </w:r>
      <w:r w:rsidR="00AE3AE9" w:rsidRPr="006601C4">
        <w:rPr>
          <w:rFonts w:ascii="Times New Roman" w:hAnsi="Times New Roman" w:cs="Times New Roman"/>
          <w:sz w:val="22"/>
          <w:szCs w:val="22"/>
          <w:lang w:val="en-GB"/>
        </w:rPr>
        <w:t xml:space="preserve"> a </w:t>
      </w:r>
      <w:r w:rsidR="00457541" w:rsidRPr="006601C4">
        <w:rPr>
          <w:rFonts w:ascii="Times New Roman" w:hAnsi="Times New Roman" w:cs="Times New Roman"/>
          <w:sz w:val="22"/>
          <w:szCs w:val="22"/>
          <w:lang w:val="en-GB"/>
        </w:rPr>
        <w:t xml:space="preserve">protist </w:t>
      </w:r>
      <w:r w:rsidR="00AE3AE9" w:rsidRPr="006601C4">
        <w:rPr>
          <w:rFonts w:ascii="Times New Roman" w:hAnsi="Times New Roman" w:cs="Times New Roman"/>
          <w:sz w:val="22"/>
          <w:szCs w:val="22"/>
          <w:lang w:val="en-GB"/>
        </w:rPr>
        <w:t>microcosm experiment to</w:t>
      </w:r>
      <w:r w:rsidR="0011224B" w:rsidRPr="006601C4">
        <w:rPr>
          <w:rFonts w:ascii="Times New Roman" w:hAnsi="Times New Roman" w:cs="Times New Roman"/>
          <w:sz w:val="22"/>
          <w:szCs w:val="22"/>
          <w:lang w:val="en-GB"/>
        </w:rPr>
        <w:t xml:space="preserve"> examine</w:t>
      </w:r>
      <w:r w:rsidR="00AE3AE9" w:rsidRPr="006601C4">
        <w:rPr>
          <w:rFonts w:ascii="Times New Roman" w:hAnsi="Times New Roman" w:cs="Times New Roman"/>
          <w:sz w:val="22"/>
          <w:szCs w:val="22"/>
          <w:lang w:val="en-GB"/>
        </w:rPr>
        <w:t xml:space="preserve"> </w:t>
      </w:r>
      <w:r w:rsidRPr="006601C4">
        <w:rPr>
          <w:rFonts w:ascii="Times New Roman" w:hAnsi="Times New Roman" w:cs="Times New Roman"/>
          <w:sz w:val="22"/>
          <w:szCs w:val="22"/>
          <w:lang w:val="en-GB"/>
        </w:rPr>
        <w:t xml:space="preserve">how </w:t>
      </w:r>
      <w:commentRangeStart w:id="13"/>
      <w:r w:rsidRPr="006601C4">
        <w:rPr>
          <w:rFonts w:ascii="Times New Roman" w:hAnsi="Times New Roman" w:cs="Times New Roman"/>
          <w:sz w:val="22"/>
          <w:szCs w:val="22"/>
          <w:lang w:val="en-GB"/>
        </w:rPr>
        <w:t xml:space="preserve">ecosystem size asymmetry </w:t>
      </w:r>
      <w:commentRangeEnd w:id="13"/>
      <w:r w:rsidR="00457541" w:rsidRPr="006601C4">
        <w:rPr>
          <w:rStyle w:val="CommentReference"/>
          <w:lang w:val="en-GB"/>
          <w:rPrChange w:id="14" w:author="Emanuele Giacomuzzo" w:date="2024-05-01T11:16:00Z">
            <w:rPr>
              <w:rStyle w:val="CommentReference"/>
            </w:rPr>
          </w:rPrChange>
        </w:rPr>
        <w:commentReference w:id="13"/>
      </w:r>
      <w:r w:rsidRPr="006601C4">
        <w:rPr>
          <w:rFonts w:ascii="Times New Roman" w:hAnsi="Times New Roman" w:cs="Times New Roman"/>
          <w:sz w:val="22"/>
          <w:szCs w:val="22"/>
          <w:lang w:val="en-GB"/>
        </w:rPr>
        <w:t xml:space="preserve">affects </w:t>
      </w:r>
      <w:r w:rsidR="00F871B6" w:rsidRPr="006601C4">
        <w:rPr>
          <w:rFonts w:ascii="Times New Roman" w:hAnsi="Times New Roman" w:cs="Times New Roman"/>
          <w:sz w:val="22"/>
          <w:szCs w:val="22"/>
          <w:lang w:val="en-GB"/>
        </w:rPr>
        <w:t xml:space="preserve">the </w:t>
      </w:r>
      <w:r w:rsidRPr="006601C4">
        <w:rPr>
          <w:rFonts w:ascii="Times New Roman" w:hAnsi="Times New Roman" w:cs="Times New Roman"/>
          <w:sz w:val="22"/>
          <w:szCs w:val="22"/>
          <w:lang w:val="en-GB"/>
        </w:rPr>
        <w:t>biodiversity an</w:t>
      </w:r>
      <w:r w:rsidR="006E2CD0" w:rsidRPr="006601C4">
        <w:rPr>
          <w:rFonts w:ascii="Times New Roman" w:hAnsi="Times New Roman" w:cs="Times New Roman"/>
          <w:sz w:val="22"/>
          <w:szCs w:val="22"/>
          <w:lang w:val="en-GB"/>
        </w:rPr>
        <w:t>d</w:t>
      </w:r>
      <w:r w:rsidR="000361C4" w:rsidRPr="006601C4">
        <w:rPr>
          <w:rFonts w:ascii="Times New Roman" w:hAnsi="Times New Roman" w:cs="Times New Roman"/>
          <w:sz w:val="22"/>
          <w:szCs w:val="22"/>
          <w:lang w:val="en-GB"/>
        </w:rPr>
        <w:t xml:space="preserve"> </w:t>
      </w:r>
      <w:r w:rsidRPr="006601C4">
        <w:rPr>
          <w:rFonts w:ascii="Times New Roman" w:hAnsi="Times New Roman" w:cs="Times New Roman"/>
          <w:sz w:val="22"/>
          <w:szCs w:val="22"/>
          <w:lang w:val="en-GB"/>
        </w:rPr>
        <w:t xml:space="preserve">function </w:t>
      </w:r>
      <w:r w:rsidR="00313B78" w:rsidRPr="006601C4">
        <w:rPr>
          <w:rFonts w:ascii="Times New Roman" w:hAnsi="Times New Roman" w:cs="Times New Roman"/>
          <w:sz w:val="22"/>
          <w:szCs w:val="22"/>
          <w:lang w:val="en-GB"/>
        </w:rPr>
        <w:t>(</w:t>
      </w:r>
      <w:del w:id="15" w:author="Emanuele Giacomuzzo" w:date="2024-05-01T11:15:00Z">
        <w:r w:rsidR="00313B78" w:rsidRPr="006601C4" w:rsidDel="00935E6A">
          <w:rPr>
            <w:rFonts w:ascii="Times New Roman" w:hAnsi="Times New Roman" w:cs="Times New Roman"/>
            <w:sz w:val="22"/>
            <w:szCs w:val="22"/>
            <w:lang w:val="en-GB"/>
          </w:rPr>
          <w:delText xml:space="preserve">biomass </w:delText>
        </w:r>
      </w:del>
      <w:ins w:id="16" w:author="Emanuele Giacomuzzo" w:date="2024-05-01T11:15:00Z">
        <w:r w:rsidR="00935E6A" w:rsidRPr="006601C4">
          <w:rPr>
            <w:rFonts w:ascii="Times New Roman" w:hAnsi="Times New Roman" w:cs="Times New Roman"/>
            <w:sz w:val="22"/>
            <w:szCs w:val="22"/>
            <w:lang w:val="en-GB"/>
          </w:rPr>
          <w:t>total biomass</w:t>
        </w:r>
      </w:ins>
      <w:del w:id="17" w:author="Emanuele Giacomuzzo" w:date="2024-05-01T11:15:00Z">
        <w:r w:rsidR="00313B78" w:rsidRPr="006601C4" w:rsidDel="00935E6A">
          <w:rPr>
            <w:rFonts w:ascii="Times New Roman" w:hAnsi="Times New Roman" w:cs="Times New Roman"/>
            <w:sz w:val="22"/>
            <w:szCs w:val="22"/>
            <w:lang w:val="en-GB"/>
          </w:rPr>
          <w:delText>production</w:delText>
        </w:r>
      </w:del>
      <w:r w:rsidR="00313B78" w:rsidRPr="006601C4">
        <w:rPr>
          <w:rFonts w:ascii="Times New Roman" w:hAnsi="Times New Roman" w:cs="Times New Roman"/>
          <w:sz w:val="22"/>
          <w:szCs w:val="22"/>
          <w:lang w:val="en-GB"/>
        </w:rPr>
        <w:t xml:space="preserve">) </w:t>
      </w:r>
      <w:r w:rsidRPr="006601C4">
        <w:rPr>
          <w:rFonts w:ascii="Times New Roman" w:hAnsi="Times New Roman" w:cs="Times New Roman"/>
          <w:sz w:val="22"/>
          <w:szCs w:val="22"/>
          <w:lang w:val="en-GB"/>
        </w:rPr>
        <w:t>of two-patch meta-ecosystems</w:t>
      </w:r>
      <w:r w:rsidR="00C75C94" w:rsidRPr="006601C4">
        <w:rPr>
          <w:rFonts w:ascii="Times New Roman" w:hAnsi="Times New Roman" w:cs="Times New Roman"/>
          <w:sz w:val="22"/>
          <w:szCs w:val="22"/>
          <w:lang w:val="en-GB"/>
        </w:rPr>
        <w:t xml:space="preserve"> </w:t>
      </w:r>
      <w:r w:rsidR="004237EE" w:rsidRPr="006601C4">
        <w:rPr>
          <w:rFonts w:ascii="Times New Roman" w:hAnsi="Times New Roman" w:cs="Times New Roman"/>
          <w:sz w:val="22"/>
          <w:szCs w:val="22"/>
          <w:lang w:val="en-GB"/>
        </w:rPr>
        <w:t>whose patches</w:t>
      </w:r>
      <w:r w:rsidR="003A637D" w:rsidRPr="006601C4">
        <w:rPr>
          <w:rFonts w:ascii="Times New Roman" w:hAnsi="Times New Roman" w:cs="Times New Roman"/>
          <w:sz w:val="22"/>
          <w:szCs w:val="22"/>
          <w:lang w:val="en-GB"/>
        </w:rPr>
        <w:t xml:space="preserve"> were</w:t>
      </w:r>
      <w:r w:rsidRPr="006601C4">
        <w:rPr>
          <w:rFonts w:ascii="Times New Roman" w:hAnsi="Times New Roman" w:cs="Times New Roman"/>
          <w:sz w:val="22"/>
          <w:szCs w:val="22"/>
          <w:lang w:val="en-GB"/>
        </w:rPr>
        <w:t xml:space="preserve"> connected through flows of non-living resources.</w:t>
      </w:r>
      <w:r w:rsidR="007B4CEF" w:rsidRPr="006601C4">
        <w:rPr>
          <w:rFonts w:ascii="Times New Roman" w:hAnsi="Times New Roman" w:cs="Times New Roman"/>
          <w:sz w:val="22"/>
          <w:szCs w:val="22"/>
          <w:lang w:val="en-GB"/>
        </w:rPr>
        <w:t xml:space="preserve"> </w:t>
      </w:r>
      <w:r w:rsidR="00EA0432" w:rsidRPr="006601C4">
        <w:rPr>
          <w:rFonts w:ascii="Times New Roman" w:hAnsi="Times New Roman" w:cs="Times New Roman"/>
          <w:sz w:val="22"/>
          <w:szCs w:val="22"/>
          <w:lang w:val="en-GB"/>
        </w:rPr>
        <w:t>To do this</w:t>
      </w:r>
      <w:r w:rsidR="00B50825" w:rsidRPr="006601C4">
        <w:rPr>
          <w:rFonts w:ascii="Times New Roman" w:hAnsi="Times New Roman" w:cs="Times New Roman"/>
          <w:sz w:val="22"/>
          <w:szCs w:val="22"/>
          <w:lang w:val="en-GB"/>
        </w:rPr>
        <w:t xml:space="preserve">, we mimicked </w:t>
      </w:r>
      <w:r w:rsidRPr="006601C4">
        <w:rPr>
          <w:rFonts w:ascii="Times New Roman" w:hAnsi="Times New Roman" w:cs="Times New Roman"/>
          <w:sz w:val="22"/>
          <w:szCs w:val="22"/>
          <w:lang w:val="en-GB"/>
        </w:rPr>
        <w:t xml:space="preserve">resource flows between ecosystems of </w:t>
      </w:r>
      <w:r w:rsidR="00457541" w:rsidRPr="006601C4">
        <w:rPr>
          <w:rFonts w:ascii="Times New Roman" w:hAnsi="Times New Roman" w:cs="Times New Roman"/>
          <w:sz w:val="22"/>
          <w:szCs w:val="22"/>
          <w:lang w:val="en-GB"/>
        </w:rPr>
        <w:t xml:space="preserve">asymmetric </w:t>
      </w:r>
      <w:r w:rsidRPr="006601C4">
        <w:rPr>
          <w:rFonts w:ascii="Times New Roman" w:hAnsi="Times New Roman" w:cs="Times New Roman"/>
          <w:sz w:val="22"/>
          <w:szCs w:val="22"/>
          <w:lang w:val="en-GB"/>
        </w:rPr>
        <w:t>sizes</w:t>
      </w:r>
      <w:r w:rsidR="00E839A8" w:rsidRPr="006601C4">
        <w:rPr>
          <w:rFonts w:ascii="Times New Roman" w:hAnsi="Times New Roman" w:cs="Times New Roman"/>
          <w:sz w:val="22"/>
          <w:szCs w:val="22"/>
          <w:lang w:val="en-GB"/>
        </w:rPr>
        <w:t xml:space="preserve"> </w:t>
      </w:r>
      <w:r w:rsidRPr="006601C4">
        <w:rPr>
          <w:rFonts w:ascii="Times New Roman" w:hAnsi="Times New Roman" w:cs="Times New Roman"/>
          <w:sz w:val="22"/>
          <w:szCs w:val="22"/>
          <w:lang w:val="en-GB"/>
        </w:rPr>
        <w:t xml:space="preserve">yet otherwise </w:t>
      </w:r>
      <w:r w:rsidR="00903B5D" w:rsidRPr="006601C4">
        <w:rPr>
          <w:rFonts w:ascii="Times New Roman" w:hAnsi="Times New Roman" w:cs="Times New Roman"/>
          <w:sz w:val="22"/>
          <w:szCs w:val="22"/>
          <w:lang w:val="en-GB"/>
        </w:rPr>
        <w:t>identical</w:t>
      </w:r>
      <w:r w:rsidR="00457541" w:rsidRPr="006601C4">
        <w:rPr>
          <w:rFonts w:ascii="Times New Roman" w:hAnsi="Times New Roman" w:cs="Times New Roman"/>
          <w:sz w:val="22"/>
          <w:szCs w:val="22"/>
          <w:lang w:val="en-GB"/>
        </w:rPr>
        <w:t xml:space="preserve"> </w:t>
      </w:r>
      <w:commentRangeStart w:id="18"/>
      <w:del w:id="19" w:author="Emanuele Giacomuzzo" w:date="2024-05-01T11:15:00Z">
        <w:r w:rsidR="00457541" w:rsidRPr="006601C4" w:rsidDel="00935E6A">
          <w:rPr>
            <w:rFonts w:ascii="Times New Roman" w:hAnsi="Times New Roman" w:cs="Times New Roman"/>
            <w:sz w:val="22"/>
            <w:szCs w:val="22"/>
            <w:lang w:val="en-GB"/>
          </w:rPr>
          <w:delText>properties</w:delText>
        </w:r>
        <w:r w:rsidRPr="006601C4" w:rsidDel="00935E6A">
          <w:rPr>
            <w:rFonts w:ascii="Times New Roman" w:hAnsi="Times New Roman" w:cs="Times New Roman"/>
            <w:sz w:val="22"/>
            <w:szCs w:val="22"/>
            <w:lang w:val="en-GB"/>
          </w:rPr>
          <w:delText xml:space="preserve"> </w:delText>
        </w:r>
        <w:commentRangeEnd w:id="18"/>
        <w:r w:rsidR="00457541" w:rsidRPr="006601C4" w:rsidDel="00935E6A">
          <w:rPr>
            <w:rStyle w:val="CommentReference"/>
            <w:lang w:val="en-GB"/>
            <w:rPrChange w:id="20" w:author="Emanuele Giacomuzzo" w:date="2024-05-01T11:16:00Z">
              <w:rPr>
                <w:rStyle w:val="CommentReference"/>
              </w:rPr>
            </w:rPrChange>
          </w:rPr>
          <w:commentReference w:id="18"/>
        </w:r>
      </w:del>
      <w:r w:rsidR="00F86E25" w:rsidRPr="006601C4">
        <w:rPr>
          <w:rFonts w:ascii="Times New Roman" w:hAnsi="Times New Roman" w:cs="Times New Roman"/>
          <w:sz w:val="22"/>
          <w:szCs w:val="22"/>
          <w:lang w:val="en-GB"/>
        </w:rPr>
        <w:t>and</w:t>
      </w:r>
      <w:r w:rsidRPr="006601C4">
        <w:rPr>
          <w:rFonts w:ascii="Times New Roman" w:hAnsi="Times New Roman" w:cs="Times New Roman"/>
          <w:sz w:val="22"/>
          <w:szCs w:val="22"/>
          <w:lang w:val="en-GB"/>
        </w:rPr>
        <w:t xml:space="preserve"> between ecosystem</w:t>
      </w:r>
      <w:r w:rsidR="000361C4" w:rsidRPr="006601C4">
        <w:rPr>
          <w:rFonts w:ascii="Times New Roman" w:hAnsi="Times New Roman" w:cs="Times New Roman"/>
          <w:sz w:val="22"/>
          <w:szCs w:val="22"/>
          <w:lang w:val="en-GB"/>
        </w:rPr>
        <w:t>s</w:t>
      </w:r>
      <w:r w:rsidRPr="006601C4">
        <w:rPr>
          <w:rFonts w:ascii="Times New Roman" w:hAnsi="Times New Roman" w:cs="Times New Roman"/>
          <w:sz w:val="22"/>
          <w:szCs w:val="22"/>
          <w:lang w:val="en-GB"/>
        </w:rPr>
        <w:t xml:space="preserve"> of </w:t>
      </w:r>
      <w:r w:rsidR="000361C4" w:rsidRPr="006601C4">
        <w:rPr>
          <w:rFonts w:ascii="Times New Roman" w:hAnsi="Times New Roman" w:cs="Times New Roman"/>
          <w:sz w:val="22"/>
          <w:szCs w:val="22"/>
          <w:lang w:val="en-GB"/>
        </w:rPr>
        <w:t xml:space="preserve">the </w:t>
      </w:r>
      <w:r w:rsidRPr="006601C4">
        <w:rPr>
          <w:rFonts w:ascii="Times New Roman" w:hAnsi="Times New Roman" w:cs="Times New Roman"/>
          <w:sz w:val="22"/>
          <w:szCs w:val="22"/>
          <w:lang w:val="en-GB"/>
        </w:rPr>
        <w:t xml:space="preserve">same size. </w:t>
      </w:r>
      <w:r w:rsidR="00457541" w:rsidRPr="006601C4">
        <w:rPr>
          <w:rFonts w:ascii="Times New Roman" w:hAnsi="Times New Roman" w:cs="Times New Roman"/>
          <w:sz w:val="22"/>
          <w:szCs w:val="22"/>
          <w:lang w:val="en-GB"/>
        </w:rPr>
        <w:t xml:space="preserve">We found </w:t>
      </w:r>
      <w:r w:rsidR="00457541" w:rsidRPr="006601C4">
        <w:rPr>
          <w:rFonts w:ascii="Times New Roman" w:hAnsi="Times New Roman" w:cs="Times New Roman"/>
          <w:b/>
          <w:bCs/>
          <w:sz w:val="22"/>
          <w:szCs w:val="22"/>
          <w:lang w:val="en-GB"/>
        </w:rPr>
        <w:t>the effects of resource flows were mediated by patch size asymmetry. In particular,</w:t>
      </w:r>
      <w:r w:rsidRPr="006601C4">
        <w:rPr>
          <w:rFonts w:ascii="Times New Roman" w:hAnsi="Times New Roman" w:cs="Times New Roman"/>
          <w:b/>
          <w:bCs/>
          <w:sz w:val="22"/>
          <w:szCs w:val="22"/>
          <w:lang w:val="en-GB"/>
        </w:rPr>
        <w:t xml:space="preserve"> meta-ecosystems with asymmetric </w:t>
      </w:r>
      <w:r w:rsidR="0070193D" w:rsidRPr="006601C4">
        <w:rPr>
          <w:rFonts w:ascii="Times New Roman" w:hAnsi="Times New Roman" w:cs="Times New Roman"/>
          <w:b/>
          <w:bCs/>
          <w:sz w:val="22"/>
          <w:szCs w:val="22"/>
          <w:lang w:val="en-GB"/>
        </w:rPr>
        <w:t xml:space="preserve">patch </w:t>
      </w:r>
      <w:r w:rsidRPr="006601C4">
        <w:rPr>
          <w:rFonts w:ascii="Times New Roman" w:hAnsi="Times New Roman" w:cs="Times New Roman"/>
          <w:b/>
          <w:bCs/>
          <w:sz w:val="22"/>
          <w:szCs w:val="22"/>
          <w:lang w:val="en-GB"/>
        </w:rPr>
        <w:t>sizes</w:t>
      </w:r>
      <w:r w:rsidR="00B07E87">
        <w:rPr>
          <w:rFonts w:ascii="Times New Roman" w:hAnsi="Times New Roman" w:cs="Times New Roman"/>
          <w:b/>
          <w:bCs/>
          <w:sz w:val="22"/>
          <w:szCs w:val="22"/>
          <w:lang w:val="en-GB"/>
        </w:rPr>
        <w:t>–but not meta-ecosystems with symmetric patch sizes–</w:t>
      </w:r>
      <w:r w:rsidRPr="006601C4">
        <w:rPr>
          <w:rFonts w:ascii="Times New Roman" w:hAnsi="Times New Roman" w:cs="Times New Roman"/>
          <w:b/>
          <w:bCs/>
          <w:sz w:val="22"/>
          <w:szCs w:val="22"/>
          <w:lang w:val="en-GB"/>
        </w:rPr>
        <w:t xml:space="preserve">had higher </w:t>
      </w:r>
      <w:r w:rsidR="00D11D90" w:rsidRPr="006601C4">
        <w:rPr>
          <w:rFonts w:ascii="Times New Roman" w:hAnsi="Times New Roman" w:cs="Times New Roman"/>
          <w:b/>
          <w:bCs/>
          <w:sz w:val="22"/>
          <w:szCs w:val="22"/>
          <w:lang w:val="en-GB"/>
        </w:rPr>
        <w:t xml:space="preserve">levels of </w:t>
      </w:r>
      <w:r w:rsidRPr="006601C4">
        <w:rPr>
          <w:rFonts w:ascii="Times New Roman" w:hAnsi="Times New Roman" w:cs="Times New Roman"/>
          <w:b/>
          <w:bCs/>
          <w:sz w:val="22"/>
          <w:szCs w:val="22"/>
          <w:lang w:val="en-GB"/>
        </w:rPr>
        <w:t>α-</w:t>
      </w:r>
      <w:r w:rsidR="0070630B" w:rsidRPr="006601C4">
        <w:rPr>
          <w:rFonts w:ascii="Times New Roman" w:hAnsi="Times New Roman" w:cs="Times New Roman"/>
          <w:b/>
          <w:bCs/>
          <w:sz w:val="22"/>
          <w:szCs w:val="22"/>
          <w:lang w:val="en-GB"/>
        </w:rPr>
        <w:t>diversity</w:t>
      </w:r>
      <w:r w:rsidRPr="006601C4">
        <w:rPr>
          <w:rFonts w:ascii="Times New Roman" w:hAnsi="Times New Roman" w:cs="Times New Roman"/>
          <w:b/>
          <w:bCs/>
          <w:sz w:val="22"/>
          <w:szCs w:val="22"/>
          <w:lang w:val="en-GB"/>
        </w:rPr>
        <w:t xml:space="preserve"> but lower</w:t>
      </w:r>
      <w:r w:rsidR="00C760F7" w:rsidRPr="006601C4">
        <w:rPr>
          <w:rFonts w:ascii="Times New Roman" w:hAnsi="Times New Roman" w:cs="Times New Roman"/>
          <w:b/>
          <w:bCs/>
          <w:sz w:val="22"/>
          <w:szCs w:val="22"/>
          <w:lang w:val="en-GB"/>
        </w:rPr>
        <w:t xml:space="preserve"> levels of</w:t>
      </w:r>
      <w:r w:rsidRPr="006601C4">
        <w:rPr>
          <w:rFonts w:ascii="Times New Roman" w:hAnsi="Times New Roman" w:cs="Times New Roman"/>
          <w:b/>
          <w:bCs/>
          <w:sz w:val="22"/>
          <w:szCs w:val="22"/>
          <w:lang w:val="en-GB"/>
        </w:rPr>
        <w:t xml:space="preserve"> β</w:t>
      </w:r>
      <w:r w:rsidR="00C67587" w:rsidRPr="006601C4">
        <w:rPr>
          <w:rFonts w:ascii="Times New Roman" w:hAnsi="Times New Roman" w:cs="Times New Roman"/>
          <w:b/>
          <w:bCs/>
          <w:sz w:val="22"/>
          <w:szCs w:val="22"/>
          <w:lang w:val="en-GB"/>
        </w:rPr>
        <w:t>-</w:t>
      </w:r>
      <w:r w:rsidRPr="006601C4">
        <w:rPr>
          <w:rFonts w:ascii="Times New Roman" w:hAnsi="Times New Roman" w:cs="Times New Roman"/>
          <w:b/>
          <w:bCs/>
          <w:sz w:val="22"/>
          <w:szCs w:val="22"/>
          <w:lang w:val="en-GB"/>
        </w:rPr>
        <w:t xml:space="preserve">diversity and ecosystem function </w:t>
      </w:r>
      <w:commentRangeStart w:id="21"/>
      <w:del w:id="22" w:author="Emanuele Giacomuzzo" w:date="2024-05-01T11:15:00Z">
        <w:r w:rsidRPr="006601C4" w:rsidDel="009B2BAB">
          <w:rPr>
            <w:rFonts w:ascii="Times New Roman" w:hAnsi="Times New Roman" w:cs="Times New Roman"/>
            <w:b/>
            <w:bCs/>
            <w:sz w:val="22"/>
            <w:szCs w:val="22"/>
            <w:lang w:val="en-GB"/>
          </w:rPr>
          <w:delText>(total biomass)</w:delText>
        </w:r>
        <w:r w:rsidR="003D10E0" w:rsidRPr="006601C4" w:rsidDel="009B2BAB">
          <w:rPr>
            <w:rFonts w:ascii="Times New Roman" w:hAnsi="Times New Roman" w:cs="Times New Roman"/>
            <w:b/>
            <w:bCs/>
            <w:sz w:val="22"/>
            <w:szCs w:val="22"/>
            <w:lang w:val="en-GB"/>
          </w:rPr>
          <w:delText xml:space="preserve"> </w:delText>
        </w:r>
      </w:del>
      <w:commentRangeEnd w:id="21"/>
      <w:r w:rsidR="00313B78" w:rsidRPr="006601C4">
        <w:rPr>
          <w:rStyle w:val="CommentReference"/>
          <w:lang w:val="en-GB"/>
          <w:rPrChange w:id="23" w:author="Emanuele Giacomuzzo" w:date="2024-05-01T11:16:00Z">
            <w:rPr>
              <w:rStyle w:val="CommentReference"/>
            </w:rPr>
          </w:rPrChange>
        </w:rPr>
        <w:commentReference w:id="21"/>
      </w:r>
      <w:r w:rsidR="003D10E0" w:rsidRPr="006601C4">
        <w:rPr>
          <w:rFonts w:ascii="Times New Roman" w:hAnsi="Times New Roman" w:cs="Times New Roman"/>
          <w:b/>
          <w:bCs/>
          <w:sz w:val="22"/>
          <w:szCs w:val="22"/>
          <w:lang w:val="en-GB"/>
        </w:rPr>
        <w:t>compared to</w:t>
      </w:r>
      <w:r w:rsidRPr="006601C4">
        <w:rPr>
          <w:rFonts w:ascii="Times New Roman" w:hAnsi="Times New Roman" w:cs="Times New Roman"/>
          <w:b/>
          <w:bCs/>
          <w:sz w:val="22"/>
          <w:szCs w:val="22"/>
          <w:lang w:val="en-GB"/>
        </w:rPr>
        <w:t xml:space="preserve"> their unconnected counterparts</w:t>
      </w:r>
      <w:r w:rsidR="00602338" w:rsidRPr="006601C4">
        <w:rPr>
          <w:rFonts w:ascii="Times New Roman" w:hAnsi="Times New Roman" w:cs="Times New Roman"/>
          <w:b/>
          <w:bCs/>
          <w:sz w:val="22"/>
          <w:szCs w:val="22"/>
          <w:lang w:val="en-GB"/>
        </w:rPr>
        <w:t>.</w:t>
      </w:r>
      <w:r w:rsidR="008C5D57" w:rsidRPr="006601C4">
        <w:rPr>
          <w:rFonts w:ascii="Times New Roman" w:hAnsi="Times New Roman" w:cs="Times New Roman"/>
          <w:sz w:val="22"/>
          <w:szCs w:val="22"/>
          <w:lang w:val="en-GB"/>
        </w:rPr>
        <w:t xml:space="preserve"> </w:t>
      </w:r>
    </w:p>
    <w:p w14:paraId="64C151FD" w14:textId="699E77A2" w:rsidR="005B3C61" w:rsidRPr="006601C4" w:rsidDel="00A653B8" w:rsidRDefault="005B3C61" w:rsidP="00680826">
      <w:pPr>
        <w:rPr>
          <w:del w:id="24" w:author="Emanuele Giacomuzzo" w:date="2024-05-01T11:18:00Z"/>
          <w:rFonts w:ascii="Times New Roman" w:hAnsi="Times New Roman" w:cs="Times New Roman"/>
          <w:sz w:val="22"/>
          <w:szCs w:val="22"/>
          <w:u w:val="single"/>
          <w:lang w:val="en-GB"/>
        </w:rPr>
      </w:pPr>
    </w:p>
    <w:p w14:paraId="3F3A1DE9" w14:textId="4DAB55DC" w:rsidR="00680826" w:rsidRPr="006601C4" w:rsidRDefault="00680826" w:rsidP="00680826">
      <w:pPr>
        <w:rPr>
          <w:rFonts w:ascii="Times New Roman" w:hAnsi="Times New Roman" w:cs="Times New Roman"/>
          <w:sz w:val="22"/>
          <w:szCs w:val="22"/>
          <w:lang w:val="en-GB"/>
        </w:rPr>
      </w:pPr>
    </w:p>
    <w:p w14:paraId="146A1C54" w14:textId="009E3C3C" w:rsidR="00DA72CD" w:rsidRPr="006601C4" w:rsidDel="00DA72CD" w:rsidRDefault="006334E8" w:rsidP="003C0237">
      <w:pPr>
        <w:spacing w:line="240" w:lineRule="auto"/>
        <w:rPr>
          <w:del w:id="25" w:author="Emanuele Giacomuzzo" w:date="2024-05-01T11:22:00Z"/>
          <w:moveTo w:id="26" w:author="Emanuele Giacomuzzo" w:date="2024-05-01T11:22:00Z"/>
          <w:rFonts w:ascii="Times New Roman" w:hAnsi="Times New Roman" w:cs="Times New Roman"/>
          <w:sz w:val="22"/>
          <w:szCs w:val="22"/>
          <w:lang w:val="en-GB"/>
        </w:rPr>
      </w:pPr>
      <w:r w:rsidRPr="006601C4">
        <w:rPr>
          <w:rFonts w:ascii="Times New Roman" w:hAnsi="Times New Roman" w:cs="Times New Roman"/>
          <w:b/>
          <w:bCs/>
          <w:sz w:val="22"/>
          <w:szCs w:val="22"/>
          <w:lang w:val="en-GB"/>
        </w:rPr>
        <w:t xml:space="preserve">Our study </w:t>
      </w:r>
      <w:r w:rsidR="00903B5D" w:rsidRPr="006601C4">
        <w:rPr>
          <w:rFonts w:ascii="Times New Roman" w:hAnsi="Times New Roman" w:cs="Times New Roman"/>
          <w:b/>
          <w:bCs/>
          <w:sz w:val="22"/>
          <w:szCs w:val="22"/>
          <w:lang w:val="en-GB"/>
        </w:rPr>
        <w:t>is a significant contribution to</w:t>
      </w:r>
      <w:r w:rsidRPr="006601C4">
        <w:rPr>
          <w:rFonts w:ascii="Times New Roman" w:hAnsi="Times New Roman" w:cs="Times New Roman"/>
          <w:b/>
          <w:bCs/>
          <w:sz w:val="22"/>
          <w:szCs w:val="22"/>
          <w:lang w:val="en-GB"/>
        </w:rPr>
        <w:t xml:space="preserve"> Ecology, as </w:t>
      </w:r>
      <w:r w:rsidR="00846295" w:rsidRPr="006601C4">
        <w:rPr>
          <w:rFonts w:ascii="Times New Roman" w:hAnsi="Times New Roman" w:cs="Times New Roman"/>
          <w:b/>
          <w:bCs/>
          <w:sz w:val="22"/>
          <w:szCs w:val="22"/>
          <w:lang w:val="en-GB"/>
        </w:rPr>
        <w:t xml:space="preserve">it </w:t>
      </w:r>
      <w:r w:rsidR="0045680B" w:rsidRPr="006601C4">
        <w:rPr>
          <w:rFonts w:ascii="Times New Roman" w:hAnsi="Times New Roman" w:cs="Times New Roman"/>
          <w:b/>
          <w:bCs/>
          <w:sz w:val="22"/>
          <w:szCs w:val="22"/>
          <w:lang w:val="en-GB"/>
        </w:rPr>
        <w:t>enhances</w:t>
      </w:r>
      <w:r w:rsidR="00846295" w:rsidRPr="006601C4">
        <w:rPr>
          <w:rFonts w:ascii="Times New Roman" w:hAnsi="Times New Roman" w:cs="Times New Roman"/>
          <w:b/>
          <w:bCs/>
          <w:sz w:val="22"/>
          <w:szCs w:val="22"/>
          <w:lang w:val="en-GB"/>
        </w:rPr>
        <w:t xml:space="preserve"> our understanding </w:t>
      </w:r>
      <w:r w:rsidR="00F5426C" w:rsidRPr="006601C4">
        <w:rPr>
          <w:rFonts w:ascii="Times New Roman" w:hAnsi="Times New Roman" w:cs="Times New Roman"/>
          <w:b/>
          <w:bCs/>
          <w:sz w:val="22"/>
          <w:szCs w:val="22"/>
          <w:lang w:val="en-GB"/>
        </w:rPr>
        <w:t xml:space="preserve">of </w:t>
      </w:r>
      <w:r w:rsidR="00393C1D" w:rsidRPr="006601C4">
        <w:rPr>
          <w:rFonts w:ascii="Times New Roman" w:hAnsi="Times New Roman" w:cs="Times New Roman"/>
          <w:b/>
          <w:bCs/>
          <w:sz w:val="22"/>
          <w:szCs w:val="22"/>
          <w:lang w:val="en-GB"/>
        </w:rPr>
        <w:t xml:space="preserve">how </w:t>
      </w:r>
      <w:r w:rsidR="00A9161E" w:rsidRPr="006601C4">
        <w:rPr>
          <w:rFonts w:ascii="Times New Roman" w:hAnsi="Times New Roman" w:cs="Times New Roman"/>
          <w:b/>
          <w:bCs/>
          <w:sz w:val="22"/>
          <w:szCs w:val="22"/>
          <w:lang w:val="en-GB"/>
        </w:rPr>
        <w:t>biodiversity and ecosystem function</w:t>
      </w:r>
      <w:r w:rsidR="00393C1D" w:rsidRPr="006601C4">
        <w:rPr>
          <w:rFonts w:ascii="Times New Roman" w:hAnsi="Times New Roman" w:cs="Times New Roman"/>
          <w:b/>
          <w:bCs/>
          <w:sz w:val="22"/>
          <w:szCs w:val="22"/>
          <w:lang w:val="en-GB"/>
        </w:rPr>
        <w:t xml:space="preserve"> are driven by </w:t>
      </w:r>
      <w:r w:rsidR="003C0237">
        <w:rPr>
          <w:rFonts w:ascii="Times New Roman" w:hAnsi="Times New Roman" w:cs="Times New Roman"/>
          <w:b/>
          <w:bCs/>
          <w:sz w:val="22"/>
          <w:szCs w:val="22"/>
          <w:lang w:val="en-GB"/>
        </w:rPr>
        <w:t xml:space="preserve">a </w:t>
      </w:r>
      <w:r w:rsidR="003C0237" w:rsidRPr="006601C4">
        <w:rPr>
          <w:rFonts w:ascii="Times New Roman" w:hAnsi="Times New Roman" w:cs="Times New Roman"/>
          <w:b/>
          <w:bCs/>
          <w:sz w:val="22"/>
          <w:szCs w:val="22"/>
          <w:lang w:val="en-GB"/>
        </w:rPr>
        <w:t>ubiquitous</w:t>
      </w:r>
      <w:r w:rsidR="003C0237" w:rsidRPr="006601C4">
        <w:rPr>
          <w:rFonts w:ascii="Times New Roman" w:hAnsi="Times New Roman" w:cs="Times New Roman"/>
          <w:b/>
          <w:bCs/>
          <w:sz w:val="22"/>
          <w:szCs w:val="22"/>
          <w:lang w:val="en-GB"/>
        </w:rPr>
        <w:t xml:space="preserve"> </w:t>
      </w:r>
      <w:r w:rsidR="003C0237">
        <w:rPr>
          <w:rFonts w:ascii="Times New Roman" w:hAnsi="Times New Roman" w:cs="Times New Roman"/>
          <w:b/>
          <w:bCs/>
          <w:sz w:val="22"/>
          <w:szCs w:val="22"/>
          <w:lang w:val="en-GB"/>
        </w:rPr>
        <w:t xml:space="preserve">process in nature, namely flows of non-living resources between ecosystems of different sizes. </w:t>
      </w:r>
      <w:r w:rsidR="0048574D" w:rsidRPr="006601C4">
        <w:rPr>
          <w:rFonts w:ascii="Times New Roman" w:hAnsi="Times New Roman" w:cs="Times New Roman"/>
          <w:sz w:val="22"/>
          <w:szCs w:val="22"/>
          <w:lang w:val="en-GB"/>
        </w:rPr>
        <w:t>O</w:t>
      </w:r>
      <w:r w:rsidR="00113280" w:rsidRPr="006601C4">
        <w:rPr>
          <w:rFonts w:ascii="Times New Roman" w:hAnsi="Times New Roman" w:cs="Times New Roman"/>
          <w:sz w:val="22"/>
          <w:szCs w:val="22"/>
          <w:lang w:val="en-GB"/>
        </w:rPr>
        <w:t xml:space="preserve">ur manuscript addresses the </w:t>
      </w:r>
      <w:r w:rsidR="0013364B" w:rsidRPr="006601C4">
        <w:rPr>
          <w:rFonts w:ascii="Times New Roman" w:hAnsi="Times New Roman" w:cs="Times New Roman"/>
          <w:sz w:val="22"/>
          <w:szCs w:val="22"/>
          <w:lang w:val="en-GB"/>
        </w:rPr>
        <w:t>critical</w:t>
      </w:r>
      <w:r w:rsidR="00113280" w:rsidRPr="006601C4">
        <w:rPr>
          <w:rFonts w:ascii="Times New Roman" w:hAnsi="Times New Roman" w:cs="Times New Roman"/>
          <w:sz w:val="22"/>
          <w:szCs w:val="22"/>
          <w:lang w:val="en-GB"/>
        </w:rPr>
        <w:t xml:space="preserve"> need </w:t>
      </w:r>
      <w:r w:rsidR="00806119" w:rsidRPr="006601C4">
        <w:rPr>
          <w:rFonts w:ascii="Times New Roman" w:hAnsi="Times New Roman" w:cs="Times New Roman"/>
          <w:sz w:val="22"/>
          <w:szCs w:val="22"/>
          <w:lang w:val="en-GB"/>
        </w:rPr>
        <w:t xml:space="preserve">to understand what drives ecosystem function (Gonzalez et al. 2020, </w:t>
      </w:r>
      <w:r w:rsidR="00806119" w:rsidRPr="006601C4">
        <w:rPr>
          <w:rFonts w:ascii="Times New Roman" w:hAnsi="Times New Roman" w:cs="Times New Roman"/>
          <w:i/>
          <w:iCs/>
          <w:sz w:val="22"/>
          <w:szCs w:val="22"/>
          <w:lang w:val="en-GB"/>
        </w:rPr>
        <w:t>Ecol. Lett.</w:t>
      </w:r>
      <w:r w:rsidR="00806119" w:rsidRPr="006601C4">
        <w:rPr>
          <w:rFonts w:ascii="Times New Roman" w:hAnsi="Times New Roman" w:cs="Times New Roman"/>
          <w:sz w:val="22"/>
          <w:szCs w:val="22"/>
          <w:lang w:val="en-GB"/>
        </w:rPr>
        <w:t xml:space="preserve">) and biodiversity </w:t>
      </w:r>
      <w:r w:rsidR="00326E70" w:rsidRPr="006601C4">
        <w:rPr>
          <w:rFonts w:ascii="Times New Roman" w:hAnsi="Times New Roman" w:cs="Times New Roman"/>
          <w:sz w:val="22"/>
          <w:szCs w:val="22"/>
          <w:lang w:val="en-GB"/>
        </w:rPr>
        <w:t xml:space="preserve">(Riva &amp; Fahrig </w:t>
      </w:r>
      <w:r w:rsidR="00912ADB" w:rsidRPr="006601C4">
        <w:rPr>
          <w:rFonts w:ascii="Times New Roman" w:hAnsi="Times New Roman" w:cs="Times New Roman"/>
          <w:sz w:val="22"/>
          <w:szCs w:val="22"/>
          <w:lang w:val="en-GB"/>
        </w:rPr>
        <w:t xml:space="preserve">2023, </w:t>
      </w:r>
      <w:r w:rsidR="00912ADB" w:rsidRPr="006601C4">
        <w:rPr>
          <w:rFonts w:ascii="Times New Roman" w:hAnsi="Times New Roman" w:cs="Times New Roman"/>
          <w:i/>
          <w:iCs/>
          <w:sz w:val="22"/>
          <w:szCs w:val="22"/>
          <w:lang w:val="en-GB"/>
        </w:rPr>
        <w:t>Ecol. Lett.</w:t>
      </w:r>
      <w:r w:rsidR="00912ADB" w:rsidRPr="006601C4">
        <w:rPr>
          <w:rFonts w:ascii="Times New Roman" w:hAnsi="Times New Roman" w:cs="Times New Roman"/>
          <w:sz w:val="22"/>
          <w:szCs w:val="22"/>
          <w:lang w:val="en-GB"/>
        </w:rPr>
        <w:t xml:space="preserve">) </w:t>
      </w:r>
      <w:r w:rsidR="00313B78" w:rsidRPr="006601C4">
        <w:rPr>
          <w:rFonts w:ascii="Times New Roman" w:hAnsi="Times New Roman" w:cs="Times New Roman"/>
          <w:sz w:val="22"/>
          <w:szCs w:val="22"/>
          <w:lang w:val="en-GB"/>
        </w:rPr>
        <w:t>in landscapes comprised of multiple ecosystems</w:t>
      </w:r>
      <w:r w:rsidR="00806119" w:rsidRPr="006601C4">
        <w:rPr>
          <w:rFonts w:ascii="Times New Roman" w:hAnsi="Times New Roman" w:cs="Times New Roman"/>
          <w:sz w:val="22"/>
          <w:szCs w:val="22"/>
          <w:lang w:val="en-GB"/>
        </w:rPr>
        <w:t>.</w:t>
      </w:r>
      <w:r w:rsidR="00144B4A" w:rsidRPr="006601C4">
        <w:rPr>
          <w:rFonts w:ascii="Times New Roman" w:hAnsi="Times New Roman" w:cs="Times New Roman"/>
          <w:sz w:val="22"/>
          <w:szCs w:val="22"/>
          <w:lang w:val="en-GB"/>
        </w:rPr>
        <w:t xml:space="preserve"> </w:t>
      </w:r>
      <w:r w:rsidR="00472616" w:rsidRPr="006601C4">
        <w:rPr>
          <w:rFonts w:ascii="Times New Roman" w:hAnsi="Times New Roman" w:cs="Times New Roman"/>
          <w:sz w:val="22"/>
          <w:szCs w:val="22"/>
          <w:lang w:val="en-GB"/>
        </w:rPr>
        <w:t xml:space="preserve">We believe </w:t>
      </w:r>
      <w:r w:rsidR="00472616" w:rsidRPr="006601C4">
        <w:rPr>
          <w:rFonts w:ascii="Times New Roman" w:hAnsi="Times New Roman" w:cs="Times New Roman"/>
          <w:i/>
          <w:iCs/>
          <w:sz w:val="22"/>
          <w:szCs w:val="22"/>
          <w:lang w:val="en-GB"/>
        </w:rPr>
        <w:t>Ecology Letters</w:t>
      </w:r>
      <w:r w:rsidR="00472616" w:rsidRPr="006601C4">
        <w:rPr>
          <w:rFonts w:ascii="Times New Roman" w:hAnsi="Times New Roman" w:cs="Times New Roman"/>
          <w:sz w:val="22"/>
          <w:szCs w:val="22"/>
          <w:lang w:val="en-GB"/>
        </w:rPr>
        <w:t xml:space="preserve"> is the perfect</w:t>
      </w:r>
      <w:r w:rsidR="00AE4734" w:rsidRPr="006601C4">
        <w:rPr>
          <w:rFonts w:ascii="Times New Roman" w:hAnsi="Times New Roman" w:cs="Times New Roman"/>
          <w:sz w:val="22"/>
          <w:szCs w:val="22"/>
          <w:lang w:val="en-GB"/>
        </w:rPr>
        <w:t xml:space="preserve"> platform to share our work</w:t>
      </w:r>
      <w:r w:rsidR="00087323" w:rsidRPr="006601C4">
        <w:rPr>
          <w:rFonts w:ascii="Times New Roman" w:hAnsi="Times New Roman" w:cs="Times New Roman"/>
          <w:sz w:val="22"/>
          <w:szCs w:val="22"/>
          <w:lang w:val="en-GB"/>
        </w:rPr>
        <w:t xml:space="preserve">, as it has been </w:t>
      </w:r>
      <w:r w:rsidR="00E1555F" w:rsidRPr="006601C4">
        <w:rPr>
          <w:rFonts w:ascii="Times New Roman" w:hAnsi="Times New Roman" w:cs="Times New Roman"/>
          <w:sz w:val="22"/>
          <w:szCs w:val="22"/>
          <w:lang w:val="en-GB"/>
        </w:rPr>
        <w:t xml:space="preserve">at the forefront of research </w:t>
      </w:r>
      <w:r w:rsidR="00087323" w:rsidRPr="006601C4">
        <w:rPr>
          <w:rFonts w:ascii="Times New Roman" w:hAnsi="Times New Roman" w:cs="Times New Roman"/>
          <w:sz w:val="22"/>
          <w:szCs w:val="22"/>
          <w:lang w:val="en-GB"/>
        </w:rPr>
        <w:t>o</w:t>
      </w:r>
      <w:r w:rsidR="0067761C" w:rsidRPr="006601C4">
        <w:rPr>
          <w:rFonts w:ascii="Times New Roman" w:hAnsi="Times New Roman" w:cs="Times New Roman"/>
          <w:sz w:val="22"/>
          <w:szCs w:val="22"/>
          <w:lang w:val="en-GB"/>
        </w:rPr>
        <w:t>n</w:t>
      </w:r>
      <w:r w:rsidR="00087323" w:rsidRPr="006601C4">
        <w:rPr>
          <w:rFonts w:ascii="Times New Roman" w:hAnsi="Times New Roman" w:cs="Times New Roman"/>
          <w:sz w:val="22"/>
          <w:szCs w:val="22"/>
          <w:lang w:val="en-GB"/>
        </w:rPr>
        <w:t xml:space="preserve"> </w:t>
      </w:r>
      <w:r w:rsidR="003E428E" w:rsidRPr="006601C4">
        <w:rPr>
          <w:rFonts w:ascii="Times New Roman" w:hAnsi="Times New Roman" w:cs="Times New Roman"/>
          <w:sz w:val="22"/>
          <w:szCs w:val="22"/>
          <w:lang w:val="en-GB"/>
        </w:rPr>
        <w:t xml:space="preserve">how </w:t>
      </w:r>
      <w:r w:rsidR="00313B78" w:rsidRPr="006601C4">
        <w:rPr>
          <w:rFonts w:ascii="Times New Roman" w:hAnsi="Times New Roman" w:cs="Times New Roman"/>
          <w:sz w:val="22"/>
          <w:szCs w:val="22"/>
          <w:lang w:val="en-GB"/>
        </w:rPr>
        <w:t>bio</w:t>
      </w:r>
      <w:r w:rsidR="003E428E" w:rsidRPr="006601C4">
        <w:rPr>
          <w:rFonts w:ascii="Times New Roman" w:hAnsi="Times New Roman" w:cs="Times New Roman"/>
          <w:sz w:val="22"/>
          <w:szCs w:val="22"/>
          <w:lang w:val="en-GB"/>
        </w:rPr>
        <w:t xml:space="preserve">diversity and </w:t>
      </w:r>
      <w:r w:rsidR="00313B78" w:rsidRPr="006601C4">
        <w:rPr>
          <w:rFonts w:ascii="Times New Roman" w:hAnsi="Times New Roman" w:cs="Times New Roman"/>
          <w:sz w:val="22"/>
          <w:szCs w:val="22"/>
          <w:lang w:val="en-GB"/>
        </w:rPr>
        <w:t xml:space="preserve">ecosystem </w:t>
      </w:r>
      <w:r w:rsidR="003E428E" w:rsidRPr="006601C4">
        <w:rPr>
          <w:rFonts w:ascii="Times New Roman" w:hAnsi="Times New Roman" w:cs="Times New Roman"/>
          <w:sz w:val="22"/>
          <w:szCs w:val="22"/>
          <w:lang w:val="en-GB"/>
        </w:rPr>
        <w:t>function</w:t>
      </w:r>
      <w:r w:rsidR="00313B78" w:rsidRPr="006601C4">
        <w:rPr>
          <w:rFonts w:ascii="Times New Roman" w:hAnsi="Times New Roman" w:cs="Times New Roman"/>
          <w:sz w:val="22"/>
          <w:szCs w:val="22"/>
          <w:lang w:val="en-GB"/>
        </w:rPr>
        <w:t>s</w:t>
      </w:r>
      <w:r w:rsidR="003E428E" w:rsidRPr="006601C4">
        <w:rPr>
          <w:rFonts w:ascii="Times New Roman" w:hAnsi="Times New Roman" w:cs="Times New Roman"/>
          <w:sz w:val="22"/>
          <w:szCs w:val="22"/>
          <w:lang w:val="en-GB"/>
        </w:rPr>
        <w:t xml:space="preserve"> are driven by </w:t>
      </w:r>
      <w:moveToRangeStart w:id="27" w:author="Emanuele Giacomuzzo" w:date="2024-05-01T11:22:00Z" w:name="move165454972"/>
      <w:moveTo w:id="28" w:author="Emanuele Giacomuzzo" w:date="2024-05-01T11:22:00Z">
        <w:r w:rsidR="00DA72CD" w:rsidRPr="006601C4">
          <w:rPr>
            <w:rFonts w:ascii="Times New Roman" w:hAnsi="Times New Roman" w:cs="Times New Roman"/>
            <w:sz w:val="22"/>
            <w:szCs w:val="22"/>
            <w:lang w:val="en-GB"/>
          </w:rPr>
          <w:t xml:space="preserve">ecosystem size (e.g., Rybicki &amp; Hanski 2013, Drakare et al., 2006, Crist &amp; Veech, 2006, </w:t>
        </w:r>
        <w:r w:rsidR="00DA72CD" w:rsidRPr="006601C4">
          <w:rPr>
            <w:rFonts w:ascii="Times New Roman" w:hAnsi="Times New Roman" w:cs="Times New Roman"/>
            <w:i/>
            <w:iCs/>
            <w:sz w:val="22"/>
            <w:szCs w:val="22"/>
            <w:lang w:val="en-GB"/>
          </w:rPr>
          <w:t>Ecol. Lett.</w:t>
        </w:r>
        <w:r w:rsidR="00DA72CD" w:rsidRPr="006601C4">
          <w:rPr>
            <w:rFonts w:ascii="Times New Roman" w:hAnsi="Times New Roman" w:cs="Times New Roman"/>
            <w:sz w:val="22"/>
            <w:szCs w:val="22"/>
            <w:lang w:val="en-GB"/>
          </w:rPr>
          <w:t>)</w:t>
        </w:r>
        <w:del w:id="29" w:author="Emanuele Giacomuzzo" w:date="2024-05-01T11:22:00Z">
          <w:r w:rsidR="00DA72CD" w:rsidRPr="006601C4" w:rsidDel="00DA72CD">
            <w:rPr>
              <w:rFonts w:ascii="Times New Roman" w:hAnsi="Times New Roman" w:cs="Times New Roman"/>
              <w:sz w:val="22"/>
              <w:szCs w:val="22"/>
              <w:lang w:val="en-GB"/>
            </w:rPr>
            <w:delText>.</w:delText>
          </w:r>
          <w:commentRangeStart w:id="30"/>
          <w:commentRangeEnd w:id="30"/>
          <w:r w:rsidR="00DA72CD" w:rsidRPr="006601C4" w:rsidDel="00DA72CD">
            <w:rPr>
              <w:rStyle w:val="CommentReference"/>
              <w:lang w:val="en-GB"/>
            </w:rPr>
            <w:commentReference w:id="30"/>
          </w:r>
        </w:del>
      </w:moveTo>
    </w:p>
    <w:moveToRangeEnd w:id="27"/>
    <w:p w14:paraId="6AFC2AB4" w14:textId="056AE765" w:rsidR="001E1D20" w:rsidRPr="006601C4" w:rsidRDefault="00087323" w:rsidP="00DA72CD">
      <w:pPr>
        <w:rPr>
          <w:rFonts w:ascii="Times New Roman" w:hAnsi="Times New Roman" w:cs="Times New Roman"/>
          <w:sz w:val="22"/>
          <w:szCs w:val="22"/>
          <w:lang w:val="en-GB"/>
        </w:rPr>
      </w:pPr>
      <w:del w:id="31" w:author="Emanuele Giacomuzzo" w:date="2024-05-01T11:22:00Z">
        <w:r w:rsidRPr="006601C4" w:rsidDel="00DA72CD">
          <w:rPr>
            <w:rFonts w:ascii="Times New Roman" w:hAnsi="Times New Roman" w:cs="Times New Roman"/>
            <w:sz w:val="22"/>
            <w:szCs w:val="22"/>
            <w:lang w:val="en-GB"/>
          </w:rPr>
          <w:delText>n</w:delText>
        </w:r>
      </w:del>
      <w:ins w:id="32" w:author="Emanuele Giacomuzzo" w:date="2024-05-01T11:22:00Z">
        <w:r w:rsidR="00DA72CD" w:rsidRPr="006601C4">
          <w:rPr>
            <w:rFonts w:ascii="Times New Roman" w:hAnsi="Times New Roman" w:cs="Times New Roman"/>
            <w:sz w:val="22"/>
            <w:szCs w:val="22"/>
            <w:lang w:val="en-GB"/>
          </w:rPr>
          <w:t xml:space="preserve"> and n</w:t>
        </w:r>
      </w:ins>
      <w:r w:rsidRPr="006601C4">
        <w:rPr>
          <w:rFonts w:ascii="Times New Roman" w:hAnsi="Times New Roman" w:cs="Times New Roman"/>
          <w:sz w:val="22"/>
          <w:szCs w:val="22"/>
          <w:lang w:val="en-GB"/>
        </w:rPr>
        <w:t xml:space="preserve">on-living resource flows </w:t>
      </w:r>
      <w:r w:rsidR="00EB624B" w:rsidRPr="006601C4">
        <w:rPr>
          <w:rFonts w:ascii="Times New Roman" w:hAnsi="Times New Roman" w:cs="Times New Roman"/>
          <w:sz w:val="22"/>
          <w:szCs w:val="22"/>
          <w:lang w:val="en-GB"/>
        </w:rPr>
        <w:t>(</w:t>
      </w:r>
      <w:commentRangeStart w:id="33"/>
      <w:r w:rsidR="00000B76" w:rsidRPr="006601C4">
        <w:rPr>
          <w:rFonts w:ascii="Times New Roman" w:hAnsi="Times New Roman" w:cs="Times New Roman"/>
          <w:sz w:val="22"/>
          <w:szCs w:val="22"/>
          <w:lang w:val="en-GB"/>
        </w:rPr>
        <w:t>e.g., Leroux &amp; Loreau, 2008</w:t>
      </w:r>
      <w:ins w:id="34" w:author="Emanuele Giacomuzzo" w:date="2024-05-01T11:27:00Z">
        <w:r w:rsidR="00C90B08" w:rsidRPr="006601C4">
          <w:rPr>
            <w:rFonts w:ascii="Times New Roman" w:hAnsi="Times New Roman" w:cs="Times New Roman"/>
            <w:sz w:val="22"/>
            <w:szCs w:val="22"/>
            <w:lang w:val="en-GB"/>
          </w:rPr>
          <w:t xml:space="preserve">, </w:t>
        </w:r>
        <w:r w:rsidR="00C90B08" w:rsidRPr="006601C4">
          <w:rPr>
            <w:rFonts w:ascii="Times New Roman" w:hAnsi="Times New Roman" w:cs="Times New Roman"/>
            <w:i/>
            <w:iCs/>
            <w:sz w:val="22"/>
            <w:szCs w:val="22"/>
            <w:lang w:val="en-GB"/>
          </w:rPr>
          <w:t>Ecol. Lett.</w:t>
        </w:r>
      </w:ins>
      <w:r w:rsidR="00545AB3" w:rsidRPr="006601C4">
        <w:rPr>
          <w:rFonts w:ascii="Times New Roman" w:hAnsi="Times New Roman" w:cs="Times New Roman"/>
          <w:sz w:val="22"/>
          <w:szCs w:val="22"/>
          <w:lang w:val="en-GB"/>
        </w:rPr>
        <w:t>;</w:t>
      </w:r>
      <w:r w:rsidR="00000B76" w:rsidRPr="006601C4">
        <w:rPr>
          <w:rFonts w:ascii="Times New Roman" w:hAnsi="Times New Roman" w:cs="Times New Roman"/>
          <w:sz w:val="22"/>
          <w:szCs w:val="22"/>
          <w:lang w:val="en-GB"/>
        </w:rPr>
        <w:t xml:space="preserve"> </w:t>
      </w:r>
      <w:ins w:id="35" w:author="Emanuele Giacomuzzo" w:date="2024-05-01T11:27:00Z">
        <w:r w:rsidR="00740ADE" w:rsidRPr="006601C4">
          <w:rPr>
            <w:rFonts w:ascii="Times New Roman" w:hAnsi="Times New Roman" w:cs="Times New Roman"/>
            <w:sz w:val="22"/>
            <w:szCs w:val="22"/>
            <w:lang w:val="en-GB"/>
          </w:rPr>
          <w:t xml:space="preserve">Peller, Marleau, &amp; Guichard, (2022), </w:t>
        </w:r>
        <w:r w:rsidR="00740ADE" w:rsidRPr="006601C4">
          <w:rPr>
            <w:rFonts w:ascii="Times New Roman" w:hAnsi="Times New Roman" w:cs="Times New Roman"/>
            <w:i/>
            <w:iCs/>
            <w:sz w:val="22"/>
            <w:szCs w:val="22"/>
            <w:lang w:val="en-GB"/>
          </w:rPr>
          <w:t>Ecol. Lett.</w:t>
        </w:r>
        <w:commentRangeStart w:id="36"/>
        <w:commentRangeEnd w:id="36"/>
        <w:r w:rsidR="00740ADE" w:rsidRPr="006601C4">
          <w:rPr>
            <w:rStyle w:val="CommentReference"/>
            <w:lang w:val="en-GB"/>
          </w:rPr>
          <w:commentReference w:id="36"/>
        </w:r>
        <w:r w:rsidR="00740ADE" w:rsidRPr="006601C4">
          <w:rPr>
            <w:rFonts w:ascii="Times New Roman" w:hAnsi="Times New Roman" w:cs="Times New Roman"/>
            <w:i/>
            <w:iCs/>
            <w:sz w:val="22"/>
            <w:szCs w:val="22"/>
            <w:lang w:val="en-GB"/>
          </w:rPr>
          <w:t xml:space="preserve">; </w:t>
        </w:r>
      </w:ins>
      <w:del w:id="37" w:author="Emanuele Giacomuzzo" w:date="2024-05-01T11:25:00Z">
        <w:r w:rsidR="00413550" w:rsidRPr="006601C4" w:rsidDel="008F733E">
          <w:rPr>
            <w:rFonts w:ascii="Times New Roman" w:hAnsi="Times New Roman" w:cs="Times New Roman"/>
            <w:sz w:val="22"/>
            <w:szCs w:val="22"/>
            <w:lang w:val="en-GB"/>
          </w:rPr>
          <w:delText xml:space="preserve">Cole </w:delText>
        </w:r>
      </w:del>
      <w:ins w:id="38" w:author="Emanuele Giacomuzzo" w:date="2024-05-01T11:25:00Z">
        <w:r w:rsidR="008F733E" w:rsidRPr="006601C4">
          <w:rPr>
            <w:rFonts w:ascii="Times New Roman" w:hAnsi="Times New Roman" w:cs="Times New Roman"/>
            <w:sz w:val="22"/>
            <w:szCs w:val="22"/>
            <w:lang w:val="en-GB"/>
          </w:rPr>
          <w:t xml:space="preserve">Pichon </w:t>
        </w:r>
      </w:ins>
      <w:r w:rsidR="00413550" w:rsidRPr="006601C4">
        <w:rPr>
          <w:rFonts w:ascii="Times New Roman" w:hAnsi="Times New Roman" w:cs="Times New Roman"/>
          <w:sz w:val="22"/>
          <w:szCs w:val="22"/>
          <w:lang w:val="en-GB"/>
        </w:rPr>
        <w:t>et al., 20</w:t>
      </w:r>
      <w:ins w:id="39" w:author="Emanuele Giacomuzzo" w:date="2024-05-01T11:25:00Z">
        <w:r w:rsidR="008F733E" w:rsidRPr="006601C4">
          <w:rPr>
            <w:rFonts w:ascii="Times New Roman" w:hAnsi="Times New Roman" w:cs="Times New Roman"/>
            <w:sz w:val="22"/>
            <w:szCs w:val="22"/>
            <w:lang w:val="en-GB"/>
          </w:rPr>
          <w:t>23</w:t>
        </w:r>
      </w:ins>
      <w:ins w:id="40" w:author="Emanuele Giacomuzzo" w:date="2024-05-01T11:28:00Z">
        <w:r w:rsidR="00C90B08" w:rsidRPr="006601C4">
          <w:rPr>
            <w:rFonts w:ascii="Times New Roman" w:hAnsi="Times New Roman" w:cs="Times New Roman"/>
            <w:sz w:val="22"/>
            <w:szCs w:val="22"/>
            <w:lang w:val="en-GB"/>
          </w:rPr>
          <w:t xml:space="preserve">, </w:t>
        </w:r>
        <w:r w:rsidR="00C90B08" w:rsidRPr="006601C4">
          <w:rPr>
            <w:rFonts w:ascii="Times New Roman" w:hAnsi="Times New Roman" w:cs="Times New Roman"/>
            <w:i/>
            <w:iCs/>
            <w:sz w:val="22"/>
            <w:szCs w:val="22"/>
            <w:lang w:val="en-GB"/>
          </w:rPr>
          <w:t>Ecol. Lett.</w:t>
        </w:r>
      </w:ins>
      <w:del w:id="41" w:author="Emanuele Giacomuzzo" w:date="2024-05-01T11:25:00Z">
        <w:r w:rsidR="00413550" w:rsidRPr="006601C4" w:rsidDel="008F733E">
          <w:rPr>
            <w:rFonts w:ascii="Times New Roman" w:hAnsi="Times New Roman" w:cs="Times New Roman"/>
            <w:sz w:val="22"/>
            <w:szCs w:val="22"/>
            <w:lang w:val="en-GB"/>
          </w:rPr>
          <w:delText>06</w:delText>
        </w:r>
      </w:del>
      <w:del w:id="42" w:author="Emanuele Giacomuzzo" w:date="2024-05-01T11:28:00Z">
        <w:r w:rsidR="00545AB3" w:rsidRPr="006601C4" w:rsidDel="00C90B08">
          <w:rPr>
            <w:rFonts w:ascii="Times New Roman" w:hAnsi="Times New Roman" w:cs="Times New Roman"/>
            <w:sz w:val="22"/>
            <w:szCs w:val="22"/>
            <w:lang w:val="en-GB"/>
          </w:rPr>
          <w:delText>;</w:delText>
        </w:r>
      </w:del>
      <w:del w:id="43" w:author="Emanuele Giacomuzzo" w:date="2024-05-01T11:27:00Z">
        <w:r w:rsidR="00413550" w:rsidRPr="006601C4" w:rsidDel="00740ADE">
          <w:rPr>
            <w:rFonts w:ascii="Times New Roman" w:hAnsi="Times New Roman" w:cs="Times New Roman"/>
            <w:sz w:val="22"/>
            <w:szCs w:val="22"/>
            <w:lang w:val="en-GB"/>
          </w:rPr>
          <w:delText xml:space="preserve"> </w:delText>
        </w:r>
        <w:r w:rsidR="00DA0C06" w:rsidRPr="006601C4" w:rsidDel="00740ADE">
          <w:rPr>
            <w:rFonts w:ascii="Times New Roman" w:hAnsi="Times New Roman" w:cs="Times New Roman"/>
            <w:sz w:val="22"/>
            <w:szCs w:val="22"/>
            <w:lang w:val="en-GB"/>
          </w:rPr>
          <w:delText>Murakami &amp; Nakano, 2002,</w:delText>
        </w:r>
        <w:r w:rsidR="00000B76" w:rsidRPr="006601C4" w:rsidDel="00740ADE">
          <w:rPr>
            <w:rFonts w:ascii="Times New Roman" w:hAnsi="Times New Roman" w:cs="Times New Roman"/>
            <w:sz w:val="22"/>
            <w:szCs w:val="22"/>
            <w:lang w:val="en-GB"/>
          </w:rPr>
          <w:delText xml:space="preserve"> </w:delText>
        </w:r>
        <w:r w:rsidR="00000B76" w:rsidRPr="006601C4" w:rsidDel="00740ADE">
          <w:rPr>
            <w:rFonts w:ascii="Times New Roman" w:hAnsi="Times New Roman" w:cs="Times New Roman"/>
            <w:i/>
            <w:iCs/>
            <w:sz w:val="22"/>
            <w:szCs w:val="22"/>
            <w:lang w:val="en-GB"/>
          </w:rPr>
          <w:delText>Ecol. Lett.</w:delText>
        </w:r>
        <w:commentRangeEnd w:id="33"/>
        <w:r w:rsidR="00313B78" w:rsidRPr="006601C4" w:rsidDel="00740ADE">
          <w:rPr>
            <w:rStyle w:val="CommentReference"/>
            <w:lang w:val="en-GB"/>
            <w:rPrChange w:id="44" w:author="Emanuele Giacomuzzo" w:date="2024-05-01T11:16:00Z">
              <w:rPr>
                <w:rStyle w:val="CommentReference"/>
              </w:rPr>
            </w:rPrChange>
          </w:rPr>
          <w:commentReference w:id="33"/>
        </w:r>
      </w:del>
      <w:r w:rsidR="00EB624B" w:rsidRPr="006601C4">
        <w:rPr>
          <w:rFonts w:ascii="Times New Roman" w:hAnsi="Times New Roman" w:cs="Times New Roman"/>
          <w:sz w:val="22"/>
          <w:szCs w:val="22"/>
          <w:lang w:val="en-GB"/>
        </w:rPr>
        <w:t>)</w:t>
      </w:r>
      <w:ins w:id="45" w:author="Emanuele Giacomuzzo" w:date="2024-05-01T11:22:00Z">
        <w:r w:rsidR="00DA72CD" w:rsidRPr="006601C4">
          <w:rPr>
            <w:rFonts w:ascii="Times New Roman" w:hAnsi="Times New Roman" w:cs="Times New Roman"/>
            <w:sz w:val="22"/>
            <w:szCs w:val="22"/>
            <w:lang w:val="en-GB"/>
          </w:rPr>
          <w:t>.</w:t>
        </w:r>
      </w:ins>
      <w:del w:id="46" w:author="Emanuele Giacomuzzo" w:date="2024-05-01T11:22:00Z">
        <w:r w:rsidR="00EB624B" w:rsidRPr="006601C4" w:rsidDel="00DA72CD">
          <w:rPr>
            <w:rFonts w:ascii="Times New Roman" w:hAnsi="Times New Roman" w:cs="Times New Roman"/>
            <w:sz w:val="22"/>
            <w:szCs w:val="22"/>
            <w:lang w:val="en-GB"/>
          </w:rPr>
          <w:delText xml:space="preserve"> </w:delText>
        </w:r>
        <w:r w:rsidR="00472616" w:rsidRPr="006601C4" w:rsidDel="00DA72CD">
          <w:rPr>
            <w:rFonts w:ascii="Times New Roman" w:hAnsi="Times New Roman" w:cs="Times New Roman"/>
            <w:sz w:val="22"/>
            <w:szCs w:val="22"/>
            <w:lang w:val="en-GB"/>
          </w:rPr>
          <w:delText>and</w:delText>
        </w:r>
      </w:del>
      <w:r w:rsidR="00472616" w:rsidRPr="006601C4">
        <w:rPr>
          <w:rFonts w:ascii="Times New Roman" w:hAnsi="Times New Roman" w:cs="Times New Roman"/>
          <w:sz w:val="22"/>
          <w:szCs w:val="22"/>
          <w:lang w:val="en-GB"/>
        </w:rPr>
        <w:t xml:space="preserve"> </w:t>
      </w:r>
      <w:moveFromRangeStart w:id="47" w:author="Emanuele Giacomuzzo" w:date="2024-05-01T11:22:00Z" w:name="move165454972"/>
      <w:moveFrom w:id="48" w:author="Emanuele Giacomuzzo" w:date="2024-05-01T11:22:00Z">
        <w:r w:rsidR="006B63B7" w:rsidRPr="006601C4" w:rsidDel="00DA72CD">
          <w:rPr>
            <w:rFonts w:ascii="Times New Roman" w:hAnsi="Times New Roman" w:cs="Times New Roman"/>
            <w:sz w:val="22"/>
            <w:szCs w:val="22"/>
            <w:lang w:val="en-GB"/>
          </w:rPr>
          <w:t>ecosystem size</w:t>
        </w:r>
        <w:r w:rsidR="00E947A9" w:rsidRPr="006601C4" w:rsidDel="00DA72CD">
          <w:rPr>
            <w:rFonts w:ascii="Times New Roman" w:hAnsi="Times New Roman" w:cs="Times New Roman"/>
            <w:sz w:val="22"/>
            <w:szCs w:val="22"/>
            <w:lang w:val="en-GB"/>
          </w:rPr>
          <w:t xml:space="preserve"> (e.g., </w:t>
        </w:r>
        <w:r w:rsidR="00CD3DF7" w:rsidRPr="006601C4" w:rsidDel="00DA72CD">
          <w:rPr>
            <w:rFonts w:ascii="Times New Roman" w:hAnsi="Times New Roman" w:cs="Times New Roman"/>
            <w:sz w:val="22"/>
            <w:szCs w:val="22"/>
            <w:lang w:val="en-GB"/>
          </w:rPr>
          <w:t>Rybicki &amp; Hanski 2013</w:t>
        </w:r>
        <w:r w:rsidR="00E947A9" w:rsidRPr="006601C4" w:rsidDel="00DA72CD">
          <w:rPr>
            <w:rFonts w:ascii="Times New Roman" w:hAnsi="Times New Roman" w:cs="Times New Roman"/>
            <w:sz w:val="22"/>
            <w:szCs w:val="22"/>
            <w:lang w:val="en-GB"/>
          </w:rPr>
          <w:t>,</w:t>
        </w:r>
        <w:r w:rsidR="00CD3DF7" w:rsidRPr="006601C4" w:rsidDel="00DA72CD">
          <w:rPr>
            <w:rFonts w:ascii="Times New Roman" w:hAnsi="Times New Roman" w:cs="Times New Roman"/>
            <w:sz w:val="22"/>
            <w:szCs w:val="22"/>
            <w:lang w:val="en-GB"/>
          </w:rPr>
          <w:t xml:space="preserve"> </w:t>
        </w:r>
        <w:r w:rsidR="007937DB" w:rsidRPr="006601C4" w:rsidDel="00DA72CD">
          <w:rPr>
            <w:rFonts w:ascii="Times New Roman" w:hAnsi="Times New Roman" w:cs="Times New Roman"/>
            <w:sz w:val="22"/>
            <w:szCs w:val="22"/>
            <w:lang w:val="en-GB"/>
          </w:rPr>
          <w:t>Drakare et al., 2006,</w:t>
        </w:r>
        <w:r w:rsidR="00A47BA7" w:rsidRPr="006601C4" w:rsidDel="00DA72CD">
          <w:rPr>
            <w:rFonts w:ascii="Times New Roman" w:hAnsi="Times New Roman" w:cs="Times New Roman"/>
            <w:sz w:val="22"/>
            <w:szCs w:val="22"/>
            <w:lang w:val="en-GB"/>
          </w:rPr>
          <w:t xml:space="preserve"> Crist &amp; Veech, 2006,</w:t>
        </w:r>
        <w:r w:rsidR="00E947A9" w:rsidRPr="006601C4" w:rsidDel="00DA72CD">
          <w:rPr>
            <w:rFonts w:ascii="Times New Roman" w:hAnsi="Times New Roman" w:cs="Times New Roman"/>
            <w:sz w:val="22"/>
            <w:szCs w:val="22"/>
            <w:lang w:val="en-GB"/>
          </w:rPr>
          <w:t xml:space="preserve"> </w:t>
        </w:r>
        <w:r w:rsidR="00E947A9" w:rsidRPr="006601C4" w:rsidDel="00DA72CD">
          <w:rPr>
            <w:rFonts w:ascii="Times New Roman" w:hAnsi="Times New Roman" w:cs="Times New Roman"/>
            <w:i/>
            <w:iCs/>
            <w:sz w:val="22"/>
            <w:szCs w:val="22"/>
            <w:lang w:val="en-GB"/>
          </w:rPr>
          <w:t>Ecol. Lett.</w:t>
        </w:r>
        <w:r w:rsidR="00E947A9" w:rsidRPr="006601C4" w:rsidDel="00DA72CD">
          <w:rPr>
            <w:rFonts w:ascii="Times New Roman" w:hAnsi="Times New Roman" w:cs="Times New Roman"/>
            <w:sz w:val="22"/>
            <w:szCs w:val="22"/>
            <w:lang w:val="en-GB"/>
          </w:rPr>
          <w:t>)</w:t>
        </w:r>
        <w:r w:rsidRPr="006601C4" w:rsidDel="00DA72CD">
          <w:rPr>
            <w:rFonts w:ascii="Times New Roman" w:hAnsi="Times New Roman" w:cs="Times New Roman"/>
            <w:sz w:val="22"/>
            <w:szCs w:val="22"/>
            <w:lang w:val="en-GB"/>
          </w:rPr>
          <w:t>.</w:t>
        </w:r>
      </w:moveFrom>
      <w:moveFromRangeEnd w:id="47"/>
    </w:p>
    <w:p w14:paraId="3709C53E" w14:textId="0CEE7451" w:rsidR="003C0B44" w:rsidRPr="006601C4" w:rsidRDefault="003C0B44">
      <w:pPr>
        <w:spacing w:line="240" w:lineRule="auto"/>
        <w:rPr>
          <w:rFonts w:ascii="Times New Roman" w:hAnsi="Times New Roman" w:cs="Times New Roman"/>
          <w:sz w:val="22"/>
          <w:szCs w:val="22"/>
          <w:lang w:val="en-GB"/>
        </w:rPr>
      </w:pPr>
    </w:p>
    <w:p w14:paraId="4F3E3F55" w14:textId="2352A1F7" w:rsidR="00027A30" w:rsidRPr="006601C4" w:rsidRDefault="00680826" w:rsidP="003C0237">
      <w:pPr>
        <w:rPr>
          <w:rFonts w:ascii="Times New Roman" w:hAnsi="Times New Roman" w:cs="Times New Roman"/>
          <w:sz w:val="22"/>
          <w:szCs w:val="22"/>
          <w:lang w:val="en-GB"/>
        </w:rPr>
      </w:pPr>
      <w:r w:rsidRPr="006601C4">
        <w:rPr>
          <w:rFonts w:ascii="Times New Roman" w:hAnsi="Times New Roman" w:cs="Times New Roman"/>
          <w:sz w:val="22"/>
          <w:szCs w:val="22"/>
          <w:lang w:val="en-GB"/>
        </w:rPr>
        <w:t xml:space="preserve">We thank you for considering our manuscript for publication in </w:t>
      </w:r>
      <w:r w:rsidR="00866085" w:rsidRPr="006601C4">
        <w:rPr>
          <w:rFonts w:ascii="Times New Roman" w:hAnsi="Times New Roman" w:cs="Times New Roman"/>
          <w:i/>
          <w:iCs/>
          <w:sz w:val="22"/>
          <w:szCs w:val="22"/>
          <w:lang w:val="en-GB"/>
        </w:rPr>
        <w:t>Ecology Letters</w:t>
      </w:r>
      <w:r w:rsidRPr="006601C4">
        <w:rPr>
          <w:rFonts w:ascii="Times New Roman" w:hAnsi="Times New Roman" w:cs="Times New Roman"/>
          <w:sz w:val="22"/>
          <w:szCs w:val="22"/>
          <w:lang w:val="en-GB"/>
        </w:rPr>
        <w:t xml:space="preserve">. </w:t>
      </w:r>
    </w:p>
    <w:p w14:paraId="4117B7A1" w14:textId="5962262A" w:rsidR="001D4572" w:rsidRPr="006601C4" w:rsidRDefault="001D4572">
      <w:pPr>
        <w:spacing w:line="240" w:lineRule="auto"/>
        <w:rPr>
          <w:ins w:id="49" w:author="Emanuele Giacomuzzo" w:date="2024-05-01T11:16:00Z"/>
          <w:rFonts w:ascii="Times New Roman" w:hAnsi="Times New Roman" w:cs="Times New Roman"/>
          <w:sz w:val="22"/>
          <w:szCs w:val="22"/>
          <w:lang w:val="en-GB"/>
        </w:rPr>
      </w:pPr>
    </w:p>
    <w:p w14:paraId="3F7E982C" w14:textId="715C563B" w:rsidR="002E6994" w:rsidRPr="006601C4" w:rsidRDefault="00680826" w:rsidP="002E6994">
      <w:pPr>
        <w:spacing w:after="120"/>
        <w:rPr>
          <w:rFonts w:ascii="Times New Roman" w:hAnsi="Times New Roman" w:cs="Times New Roman"/>
          <w:sz w:val="22"/>
          <w:szCs w:val="22"/>
          <w:lang w:val="en-GB"/>
        </w:rPr>
      </w:pPr>
      <w:r w:rsidRPr="006601C4">
        <w:rPr>
          <w:rFonts w:ascii="Times New Roman" w:hAnsi="Times New Roman" w:cs="Times New Roman"/>
          <w:sz w:val="22"/>
          <w:szCs w:val="22"/>
          <w:lang w:val="en-GB"/>
        </w:rPr>
        <w:t xml:space="preserve">Best regards, </w:t>
      </w:r>
    </w:p>
    <w:p w14:paraId="5DE7D83F" w14:textId="51797BEC" w:rsidR="00443BCD" w:rsidRPr="006601C4" w:rsidRDefault="003C0237" w:rsidP="007222E3">
      <w:pPr>
        <w:spacing w:before="120"/>
        <w:rPr>
          <w:rFonts w:ascii="Times New Roman" w:hAnsi="Times New Roman" w:cs="Times New Roman"/>
          <w:sz w:val="22"/>
          <w:szCs w:val="22"/>
          <w:lang w:val="en-GB"/>
        </w:rPr>
      </w:pPr>
      <w:ins w:id="50" w:author="Isabelle Gounand" w:date="2023-06-15T17:05:00Z">
        <w:r w:rsidRPr="006601C4">
          <w:rPr>
            <w:rFonts w:ascii="Times New Roman" w:hAnsi="Times New Roman" w:cs="Times New Roman"/>
            <w:noProof/>
            <w:sz w:val="22"/>
            <w:szCs w:val="22"/>
            <w:lang w:val="en-GB"/>
          </w:rPr>
          <w:drawing>
            <wp:anchor distT="0" distB="0" distL="114300" distR="114300" simplePos="0" relativeHeight="251660288" behindDoc="0" locked="0" layoutInCell="1" allowOverlap="1" wp14:anchorId="041CB09E" wp14:editId="06591BF3">
              <wp:simplePos x="0" y="0"/>
              <wp:positionH relativeFrom="margin">
                <wp:posOffset>1648185</wp:posOffset>
              </wp:positionH>
              <wp:positionV relativeFrom="margin">
                <wp:posOffset>7150527</wp:posOffset>
              </wp:positionV>
              <wp:extent cx="948055" cy="403225"/>
              <wp:effectExtent l="0" t="0" r="4445" b="3175"/>
              <wp:wrapSquare wrapText="bothSides"/>
              <wp:docPr id="1119439635" name="Image 1" descr="A black background with a black backgroun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9439635" name="Image 1" descr="A black background with a black background&#10;&#10;Description automatically generated with medium confidence"/>
                      <pic:cNvPicPr/>
                    </pic:nvPicPr>
                    <pic:blipFill>
                      <a:blip r:embed="rId12"/>
                      <a:stretch>
                        <a:fillRect/>
                      </a:stretch>
                    </pic:blipFill>
                    <pic:spPr>
                      <a:xfrm>
                        <a:off x="0" y="0"/>
                        <a:ext cx="948055" cy="403225"/>
                      </a:xfrm>
                      <a:prstGeom prst="rect">
                        <a:avLst/>
                      </a:prstGeom>
                    </pic:spPr>
                  </pic:pic>
                </a:graphicData>
              </a:graphic>
              <wp14:sizeRelH relativeFrom="margin">
                <wp14:pctWidth>0</wp14:pctWidth>
              </wp14:sizeRelH>
              <wp14:sizeRelV relativeFrom="margin">
                <wp14:pctHeight>0</wp14:pctHeight>
              </wp14:sizeRelV>
            </wp:anchor>
          </w:drawing>
        </w:r>
      </w:ins>
      <w:r w:rsidR="00443BCD" w:rsidRPr="006601C4">
        <w:rPr>
          <w:rFonts w:ascii="Times New Roman" w:hAnsi="Times New Roman" w:cs="Times New Roman"/>
          <w:noProof/>
          <w:sz w:val="22"/>
          <w:szCs w:val="22"/>
          <w:lang w:val="en-GB"/>
        </w:rPr>
        <w:drawing>
          <wp:inline distT="0" distB="0" distL="0" distR="0" wp14:anchorId="17780777" wp14:editId="35E618E9">
            <wp:extent cx="846667" cy="513767"/>
            <wp:effectExtent l="0" t="0" r="4445" b="0"/>
            <wp:docPr id="1467671060" name="Picture 1" descr="A close-up of a signa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7671060" name="Picture 1" descr="A close-up of a signature&#10;&#10;Description automatically generated"/>
                    <pic:cNvPicPr/>
                  </pic:nvPicPr>
                  <pic:blipFill>
                    <a:blip r:embed="rId13"/>
                    <a:stretch>
                      <a:fillRect/>
                    </a:stretch>
                  </pic:blipFill>
                  <pic:spPr>
                    <a:xfrm>
                      <a:off x="0" y="0"/>
                      <a:ext cx="898926" cy="545478"/>
                    </a:xfrm>
                    <a:prstGeom prst="rect">
                      <a:avLst/>
                    </a:prstGeom>
                  </pic:spPr>
                </pic:pic>
              </a:graphicData>
            </a:graphic>
          </wp:inline>
        </w:drawing>
      </w:r>
      <w:r w:rsidR="00443BCD" w:rsidRPr="006601C4">
        <w:rPr>
          <w:rFonts w:ascii="Times New Roman" w:hAnsi="Times New Roman" w:cs="Times New Roman"/>
          <w:noProof/>
          <w:sz w:val="22"/>
          <w:szCs w:val="22"/>
          <w:lang w:val="en-GB"/>
        </w:rPr>
        <w:drawing>
          <wp:inline distT="0" distB="0" distL="0" distR="0" wp14:anchorId="276A50A7" wp14:editId="34A4D935">
            <wp:extent cx="533400" cy="312757"/>
            <wp:effectExtent l="0" t="0" r="0" b="5080"/>
            <wp:docPr id="24" name="Picture 24"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A picture containing shape&#10;&#10;Description automatically generated"/>
                    <pic:cNvPicPr/>
                  </pic:nvPicPr>
                  <pic:blipFill>
                    <a:blip r:embed="rId14"/>
                    <a:stretch>
                      <a:fillRect/>
                    </a:stretch>
                  </pic:blipFill>
                  <pic:spPr>
                    <a:xfrm>
                      <a:off x="0" y="0"/>
                      <a:ext cx="581487" cy="340952"/>
                    </a:xfrm>
                    <a:prstGeom prst="rect">
                      <a:avLst/>
                    </a:prstGeom>
                  </pic:spPr>
                </pic:pic>
              </a:graphicData>
            </a:graphic>
          </wp:inline>
        </w:drawing>
      </w:r>
      <w:ins w:id="51" w:author="Florian Altermatt" w:date="2023-06-01T19:45:00Z">
        <w:r w:rsidR="00443BCD" w:rsidRPr="006601C4">
          <w:rPr>
            <w:rFonts w:ascii="Times New Roman" w:hAnsi="Times New Roman" w:cs="Times New Roman"/>
            <w:noProof/>
            <w:sz w:val="22"/>
            <w:szCs w:val="22"/>
            <w:lang w:val="en-GB"/>
          </w:rPr>
          <w:drawing>
            <wp:inline distT="0" distB="0" distL="0" distR="0" wp14:anchorId="443A4568" wp14:editId="0A8582DF">
              <wp:extent cx="1523674" cy="304800"/>
              <wp:effectExtent l="0" t="0" r="635" b="0"/>
              <wp:docPr id="181031899" name="Picture 1" descr="A close-up of a signa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031899" name="Picture 1" descr="A close-up of a signature&#10;&#10;Description automatically generated"/>
                      <pic:cNvPicPr/>
                    </pic:nvPicPr>
                    <pic:blipFill>
                      <a:blip r:embed="rId15"/>
                      <a:stretch>
                        <a:fillRect/>
                      </a:stretch>
                    </pic:blipFill>
                    <pic:spPr>
                      <a:xfrm>
                        <a:off x="0" y="0"/>
                        <a:ext cx="1738293" cy="347733"/>
                      </a:xfrm>
                      <a:prstGeom prst="rect">
                        <a:avLst/>
                      </a:prstGeom>
                    </pic:spPr>
                  </pic:pic>
                </a:graphicData>
              </a:graphic>
            </wp:inline>
          </w:drawing>
        </w:r>
      </w:ins>
    </w:p>
    <w:p w14:paraId="4DC79967" w14:textId="46459F6F" w:rsidR="006B51FE" w:rsidRPr="006601C4" w:rsidRDefault="003771D0" w:rsidP="0020288D">
      <w:pPr>
        <w:spacing w:before="120"/>
        <w:rPr>
          <w:rFonts w:ascii="Times New Roman" w:hAnsi="Times New Roman" w:cs="Times New Roman"/>
          <w:sz w:val="22"/>
          <w:szCs w:val="22"/>
          <w:lang w:val="en-GB"/>
        </w:rPr>
      </w:pPr>
      <w:r w:rsidRPr="006601C4">
        <w:rPr>
          <w:rFonts w:ascii="Times New Roman" w:hAnsi="Times New Roman" w:cs="Times New Roman"/>
          <w:sz w:val="22"/>
          <w:szCs w:val="22"/>
          <w:lang w:val="en-GB"/>
        </w:rPr>
        <w:t>Emanuele Giacomuzzo</w:t>
      </w:r>
      <w:r w:rsidR="001229E7" w:rsidRPr="006601C4">
        <w:rPr>
          <w:rFonts w:ascii="Times New Roman" w:hAnsi="Times New Roman" w:cs="Times New Roman"/>
          <w:sz w:val="22"/>
          <w:szCs w:val="22"/>
          <w:lang w:val="en-GB"/>
        </w:rPr>
        <w:t xml:space="preserve">, </w:t>
      </w:r>
      <w:r w:rsidR="00680826" w:rsidRPr="006601C4">
        <w:rPr>
          <w:rFonts w:ascii="Times New Roman" w:hAnsi="Times New Roman" w:cs="Times New Roman"/>
          <w:sz w:val="22"/>
          <w:szCs w:val="22"/>
          <w:lang w:val="en-GB"/>
        </w:rPr>
        <w:t>Dr</w:t>
      </w:r>
      <w:r w:rsidR="00577723" w:rsidRPr="006601C4">
        <w:rPr>
          <w:rFonts w:ascii="Times New Roman" w:hAnsi="Times New Roman" w:cs="Times New Roman"/>
          <w:sz w:val="22"/>
          <w:szCs w:val="22"/>
          <w:lang w:val="en-GB"/>
        </w:rPr>
        <w:t xml:space="preserve"> </w:t>
      </w:r>
      <w:r w:rsidR="00680826" w:rsidRPr="006601C4">
        <w:rPr>
          <w:rFonts w:ascii="Times New Roman" w:hAnsi="Times New Roman" w:cs="Times New Roman"/>
          <w:sz w:val="22"/>
          <w:szCs w:val="22"/>
          <w:lang w:val="en-GB"/>
        </w:rPr>
        <w:t xml:space="preserve">Tianna Peller, </w:t>
      </w:r>
      <w:r w:rsidR="001229E7" w:rsidRPr="006601C4">
        <w:rPr>
          <w:rFonts w:ascii="Times New Roman" w:hAnsi="Times New Roman" w:cs="Times New Roman"/>
          <w:sz w:val="22"/>
          <w:szCs w:val="22"/>
          <w:lang w:val="en-GB"/>
        </w:rPr>
        <w:t xml:space="preserve">Dr </w:t>
      </w:r>
      <w:r w:rsidR="00680826" w:rsidRPr="006601C4">
        <w:rPr>
          <w:rFonts w:ascii="Times New Roman" w:hAnsi="Times New Roman" w:cs="Times New Roman"/>
          <w:sz w:val="22"/>
          <w:szCs w:val="22"/>
          <w:lang w:val="en-GB"/>
        </w:rPr>
        <w:t xml:space="preserve">Isabelle Gounand, and </w:t>
      </w:r>
      <w:r w:rsidR="001229E7" w:rsidRPr="006601C4">
        <w:rPr>
          <w:rFonts w:ascii="Times New Roman" w:hAnsi="Times New Roman" w:cs="Times New Roman"/>
          <w:sz w:val="22"/>
          <w:szCs w:val="22"/>
          <w:lang w:val="en-GB"/>
        </w:rPr>
        <w:t xml:space="preserve">Dr </w:t>
      </w:r>
      <w:r w:rsidR="00680826" w:rsidRPr="006601C4">
        <w:rPr>
          <w:rFonts w:ascii="Times New Roman" w:hAnsi="Times New Roman" w:cs="Times New Roman"/>
          <w:sz w:val="22"/>
          <w:szCs w:val="22"/>
          <w:lang w:val="en-GB"/>
        </w:rPr>
        <w:t>Florian Altermat</w:t>
      </w:r>
      <w:r w:rsidR="00B2534C" w:rsidRPr="006601C4">
        <w:rPr>
          <w:rFonts w:ascii="Times New Roman" w:hAnsi="Times New Roman" w:cs="Times New Roman"/>
          <w:sz w:val="22"/>
          <w:szCs w:val="22"/>
          <w:lang w:val="en-GB"/>
        </w:rPr>
        <w:t>t</w:t>
      </w:r>
      <w:r w:rsidR="00473981" w:rsidRPr="006601C4">
        <w:rPr>
          <w:rFonts w:ascii="Times New Roman" w:hAnsi="Times New Roman" w:cs="Times New Roman"/>
          <w:sz w:val="22"/>
          <w:szCs w:val="22"/>
          <w:lang w:val="en-GB"/>
        </w:rPr>
        <w:t xml:space="preserve"> </w:t>
      </w:r>
    </w:p>
    <w:sectPr w:rsidR="006B51FE" w:rsidRPr="006601C4" w:rsidSect="004A5BE8">
      <w:headerReference w:type="default" r:id="rId16"/>
      <w:footerReference w:type="default" r:id="rId17"/>
      <w:headerReference w:type="first" r:id="rId18"/>
      <w:footerReference w:type="first" r:id="rId19"/>
      <w:pgSz w:w="11906" w:h="16838" w:code="9"/>
      <w:pgMar w:top="2744" w:right="1134" w:bottom="1418" w:left="1474" w:header="522" w:footer="811"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0" w:author="Tianna Peller" w:date="2024-04-29T18:28:00Z" w:initials="TP">
    <w:p w14:paraId="45FECD26" w14:textId="77777777" w:rsidR="00434EB7" w:rsidRDefault="00434EB7" w:rsidP="00434EB7">
      <w:r>
        <w:rPr>
          <w:rStyle w:val="CommentReference"/>
        </w:rPr>
        <w:annotationRef/>
      </w:r>
      <w:r>
        <w:t xml:space="preserve">This paragraph needs to connect better to the idea of patch-size asymmetry that you introduce in the second paragraph. I.e., the idea that ecosystems that are connected via resource flows can be of different size. This is a critical part of your study and key to understanding the big result you present below. </w:t>
      </w:r>
    </w:p>
  </w:comment>
  <w:comment w:id="11" w:author="Tianna Peller" w:date="2024-04-30T13:44:00Z" w:initials="TP">
    <w:p w14:paraId="5B1107CA" w14:textId="77777777" w:rsidR="00434EB7" w:rsidRDefault="00434EB7" w:rsidP="00434EB7">
      <w:r>
        <w:rPr>
          <w:rStyle w:val="CommentReference"/>
        </w:rPr>
        <w:annotationRef/>
      </w:r>
      <w:r>
        <w:t xml:space="preserve">This sentence isn’t super convincing and doesn’t capture super well what your study does: studies ecosystems of different size that are connected to one another.  “Other ecosystems” as used in this sentence doesn’t capture that. </w:t>
      </w:r>
    </w:p>
  </w:comment>
  <w:comment w:id="13" w:author="Tianna Peller" w:date="2024-04-29T18:31:00Z" w:initials="TP">
    <w:p w14:paraId="26D380B6" w14:textId="59F3ADC8" w:rsidR="00457541" w:rsidRDefault="00457541" w:rsidP="00457541">
      <w:r>
        <w:rPr>
          <w:rStyle w:val="CommentReference"/>
        </w:rPr>
        <w:annotationRef/>
      </w:r>
      <w:r>
        <w:t xml:space="preserve">It needs to be clear by this point what this means. See my comment above. Assume that whoever is reading this letter has not read your paper. </w:t>
      </w:r>
    </w:p>
  </w:comment>
  <w:comment w:id="18" w:author="Tianna Peller" w:date="2024-04-29T18:33:00Z" w:initials="TP">
    <w:p w14:paraId="779D1580" w14:textId="0823BF2C" w:rsidR="00457541" w:rsidRDefault="00457541" w:rsidP="00457541">
      <w:r>
        <w:rPr>
          <w:rStyle w:val="CommentReference"/>
        </w:rPr>
        <w:annotationRef/>
      </w:r>
      <w:r>
        <w:t>a word was missing here. Is this what you mean?</w:t>
      </w:r>
    </w:p>
  </w:comment>
  <w:comment w:id="21" w:author="Tianna Peller" w:date="2024-04-30T13:47:00Z" w:initials="TP">
    <w:p w14:paraId="3F246896" w14:textId="77777777" w:rsidR="00313B78" w:rsidRDefault="00313B78" w:rsidP="00313B78">
      <w:r>
        <w:rPr>
          <w:rStyle w:val="CommentReference"/>
        </w:rPr>
        <w:annotationRef/>
      </w:r>
      <w:r>
        <w:t>the ecosystem function should be introduced in the first sentence of this paragraph</w:t>
      </w:r>
    </w:p>
  </w:comment>
  <w:comment w:id="30" w:author="Tianna Peller" w:date="2024-04-29T18:22:00Z" w:initials="TP">
    <w:p w14:paraId="7756B5E1" w14:textId="77777777" w:rsidR="00DA72CD" w:rsidRDefault="00DA72CD" w:rsidP="00DA72CD">
      <w:r>
        <w:rPr>
          <w:rStyle w:val="CommentReference"/>
        </w:rPr>
        <w:annotationRef/>
      </w:r>
      <w:r>
        <w:t xml:space="preserve">keep order consistent. In the first paragraph and earlier in this paragraph you say ecosystem size and resource flows. Now you do the reverse order. </w:t>
      </w:r>
    </w:p>
  </w:comment>
  <w:comment w:id="36" w:author="Tianna Peller" w:date="2024-04-30T14:01:00Z" w:initials="TP">
    <w:p w14:paraId="0C54544F" w14:textId="77777777" w:rsidR="00740ADE" w:rsidRDefault="00740ADE" w:rsidP="00740ADE">
      <w:r>
        <w:rPr>
          <w:rStyle w:val="CommentReference"/>
        </w:rPr>
        <w:annotationRef/>
      </w:r>
      <w:r>
        <w:t xml:space="preserve">I suggest replacing one or two of these with more recent ecology letters refs. E.g., mine, or Isabelle and Benoit’s… You want to show they have been publishing on the topic across time, including recently. </w:t>
      </w:r>
    </w:p>
  </w:comment>
  <w:comment w:id="33" w:author="Tianna Peller" w:date="2024-04-30T14:01:00Z" w:initials="TP">
    <w:p w14:paraId="55973085" w14:textId="77777777" w:rsidR="00313B78" w:rsidRDefault="00313B78" w:rsidP="00313B78">
      <w:r>
        <w:rPr>
          <w:rStyle w:val="CommentReference"/>
        </w:rPr>
        <w:annotationRef/>
      </w:r>
      <w:r>
        <w:t xml:space="preserve">I suggest replacing one or two of these with more recent ecology letters refs. E.g., mine, or Isabelle and Benoit’s… You want to show they have been publishing on the topic across time, including recently.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5FECD26" w15:done="0"/>
  <w15:commentEx w15:paraId="5B1107CA" w15:done="0"/>
  <w15:commentEx w15:paraId="26D380B6" w15:done="1"/>
  <w15:commentEx w15:paraId="779D1580" w15:done="1"/>
  <w15:commentEx w15:paraId="3F246896" w15:done="0"/>
  <w15:commentEx w15:paraId="7756B5E1" w15:done="1"/>
  <w15:commentEx w15:paraId="0C54544F" w15:done="1"/>
  <w15:commentEx w15:paraId="55973085"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6550D9F1" w16cex:dateUtc="2024-04-29T22:28:00Z"/>
  <w16cex:commentExtensible w16cex:durableId="133FA8C0" w16cex:dateUtc="2024-04-30T11:44:00Z"/>
  <w16cex:commentExtensible w16cex:durableId="0C068ECF" w16cex:dateUtc="2024-04-29T22:31:00Z"/>
  <w16cex:commentExtensible w16cex:durableId="2E3AA1D5" w16cex:dateUtc="2024-04-29T22:33:00Z"/>
  <w16cex:commentExtensible w16cex:durableId="0C4944E2" w16cex:dateUtc="2024-04-30T11:47:00Z"/>
  <w16cex:commentExtensible w16cex:durableId="45A43D92" w16cex:dateUtc="2024-04-29T22:22:00Z"/>
  <w16cex:commentExtensible w16cex:durableId="4A7CF821" w16cex:dateUtc="2024-04-30T12:01:00Z"/>
  <w16cex:commentExtensible w16cex:durableId="6229E5A6" w16cex:dateUtc="2024-04-30T12:0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5FECD26" w16cid:durableId="6550D9F1"/>
  <w16cid:commentId w16cid:paraId="5B1107CA" w16cid:durableId="133FA8C0"/>
  <w16cid:commentId w16cid:paraId="26D380B6" w16cid:durableId="0C068ECF"/>
  <w16cid:commentId w16cid:paraId="779D1580" w16cid:durableId="2E3AA1D5"/>
  <w16cid:commentId w16cid:paraId="3F246896" w16cid:durableId="0C4944E2"/>
  <w16cid:commentId w16cid:paraId="7756B5E1" w16cid:durableId="45A43D92"/>
  <w16cid:commentId w16cid:paraId="0C54544F" w16cid:durableId="4A7CF821"/>
  <w16cid:commentId w16cid:paraId="55973085" w16cid:durableId="6229E5A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9B46EB" w14:textId="77777777" w:rsidR="004A5BE8" w:rsidRDefault="004A5BE8">
      <w:r>
        <w:separator/>
      </w:r>
    </w:p>
  </w:endnote>
  <w:endnote w:type="continuationSeparator" w:id="0">
    <w:p w14:paraId="23B9F47F" w14:textId="77777777" w:rsidR="004A5BE8" w:rsidRDefault="004A5B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w:altName w:val="Times New Roman"/>
    <w:panose1 w:val="00000500000000020000"/>
    <w:charset w:val="00"/>
    <w:family w:val="auto"/>
    <w:pitch w:val="variable"/>
    <w:sig w:usb0="E00002FF" w:usb1="5000205A" w:usb2="00000000" w:usb3="00000000" w:csb0="0000019F" w:csb1="00000000"/>
  </w:font>
  <w:font w:name="Lucida Grande">
    <w:panose1 w:val="020B0600040502020204"/>
    <w:charset w:val="00"/>
    <w:family w:val="swiss"/>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21F2BA" w14:textId="77777777" w:rsidR="00760CB8" w:rsidRDefault="00760CB8" w:rsidP="00C42CAC">
    <w:pPr>
      <w:pStyle w:val="Footer"/>
    </w:pPr>
    <w:r>
      <w:t xml:space="preserve">Page </w:t>
    </w:r>
    <w:r>
      <w:fldChar w:fldCharType="begin"/>
    </w:r>
    <w:r>
      <w:instrText xml:space="preserve"> PAGE  </w:instrText>
    </w:r>
    <w:r>
      <w:fldChar w:fldCharType="separate"/>
    </w:r>
    <w:r w:rsidR="00501BE5">
      <w:rPr>
        <w:noProof/>
      </w:rPr>
      <w:t>2</w:t>
    </w:r>
    <w:r>
      <w:fldChar w:fldCharType="end"/>
    </w:r>
    <w:r>
      <w:t>/</w:t>
    </w:r>
    <w:r w:rsidR="0023353A">
      <w:rPr>
        <w:noProof/>
      </w:rPr>
      <w:fldChar w:fldCharType="begin"/>
    </w:r>
    <w:r w:rsidR="0023353A">
      <w:rPr>
        <w:noProof/>
      </w:rPr>
      <w:instrText xml:space="preserve"> NUMPAGES  </w:instrText>
    </w:r>
    <w:r w:rsidR="0023353A">
      <w:rPr>
        <w:noProof/>
      </w:rPr>
      <w:fldChar w:fldCharType="separate"/>
    </w:r>
    <w:r w:rsidR="00501BE5">
      <w:rPr>
        <w:noProof/>
      </w:rPr>
      <w:t>2</w:t>
    </w:r>
    <w:r w:rsidR="0023353A">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4EA394" w14:textId="77777777" w:rsidR="00760CB8" w:rsidRDefault="00760CB8">
    <w:pPr>
      <w:pStyle w:val="Footer"/>
    </w:pPr>
    <w:r>
      <w:t xml:space="preserve">Page </w:t>
    </w:r>
    <w:r>
      <w:fldChar w:fldCharType="begin"/>
    </w:r>
    <w:r>
      <w:instrText xml:space="preserve"> PAGE  </w:instrText>
    </w:r>
    <w:r>
      <w:fldChar w:fldCharType="separate"/>
    </w:r>
    <w:r w:rsidR="00501BE5">
      <w:rPr>
        <w:noProof/>
      </w:rPr>
      <w:t>1</w:t>
    </w:r>
    <w:r>
      <w:fldChar w:fldCharType="end"/>
    </w:r>
    <w:r>
      <w:t>/</w:t>
    </w:r>
    <w:r w:rsidR="0023353A">
      <w:rPr>
        <w:noProof/>
      </w:rPr>
      <w:fldChar w:fldCharType="begin"/>
    </w:r>
    <w:r w:rsidR="0023353A">
      <w:rPr>
        <w:noProof/>
      </w:rPr>
      <w:instrText xml:space="preserve"> NUMPAGES  </w:instrText>
    </w:r>
    <w:r w:rsidR="0023353A">
      <w:rPr>
        <w:noProof/>
      </w:rPr>
      <w:fldChar w:fldCharType="separate"/>
    </w:r>
    <w:r w:rsidR="00501BE5">
      <w:rPr>
        <w:noProof/>
      </w:rPr>
      <w:t>1</w:t>
    </w:r>
    <w:r w:rsidR="0023353A">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021EBC" w14:textId="77777777" w:rsidR="004A5BE8" w:rsidRDefault="004A5BE8">
      <w:r>
        <w:separator/>
      </w:r>
    </w:p>
  </w:footnote>
  <w:footnote w:type="continuationSeparator" w:id="0">
    <w:p w14:paraId="466266C5" w14:textId="77777777" w:rsidR="004A5BE8" w:rsidRDefault="004A5B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C908DB" w14:textId="77777777" w:rsidR="00760CB8" w:rsidRDefault="00A961B2" w:rsidP="00C42CAC">
    <w:pPr>
      <w:pStyle w:val="Header"/>
    </w:pPr>
    <w:r>
      <w:rPr>
        <w:noProof/>
        <w:lang w:val="en-GB" w:eastAsia="en-GB"/>
      </w:rPr>
      <w:drawing>
        <wp:anchor distT="0" distB="0" distL="114300" distR="114300" simplePos="0" relativeHeight="251659264" behindDoc="0" locked="1" layoutInCell="1" allowOverlap="1" wp14:anchorId="44DB87FE" wp14:editId="34FCEE85">
          <wp:simplePos x="0" y="0"/>
          <wp:positionH relativeFrom="page">
            <wp:posOffset>521970</wp:posOffset>
          </wp:positionH>
          <wp:positionV relativeFrom="page">
            <wp:posOffset>212725</wp:posOffset>
          </wp:positionV>
          <wp:extent cx="2026920" cy="684530"/>
          <wp:effectExtent l="0" t="0" r="5080" b="1270"/>
          <wp:wrapNone/>
          <wp:docPr id="16" name="Picture 16" descr="uzh_logo_e_pos_grau_1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uzh_logo_e_pos_grau_1mm"/>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26920" cy="68453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GB" w:eastAsia="en-GB"/>
      </w:rPr>
      <mc:AlternateContent>
        <mc:Choice Requires="wps">
          <w:drawing>
            <wp:anchor distT="0" distB="0" distL="114300" distR="114300" simplePos="0" relativeHeight="251657216" behindDoc="0" locked="1" layoutInCell="1" allowOverlap="1" wp14:anchorId="66573696" wp14:editId="3AD60344">
              <wp:simplePos x="0" y="0"/>
              <wp:positionH relativeFrom="page">
                <wp:posOffset>4860925</wp:posOffset>
              </wp:positionH>
              <wp:positionV relativeFrom="page">
                <wp:posOffset>331470</wp:posOffset>
              </wp:positionV>
              <wp:extent cx="2124075" cy="1200150"/>
              <wp:effectExtent l="0" t="1270" r="0" b="5080"/>
              <wp:wrapNone/>
              <wp:docPr id="2"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24075" cy="120015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miter lim="800000"/>
                            <a:headEnd/>
                            <a:tailEnd/>
                          </a14:hiddenLine>
                        </a:ext>
                      </a:extLst>
                    </wps:spPr>
                    <wps:txbx>
                      <w:txbxContent>
                        <w:p w14:paraId="2870CA8E" w14:textId="77777777" w:rsidR="00760CB8" w:rsidRPr="005B4816" w:rsidRDefault="001C7162" w:rsidP="00760CB8">
                          <w:pPr>
                            <w:pStyle w:val="Universittseinheit"/>
                          </w:pPr>
                          <w:r>
                            <w:t>Department</w:t>
                          </w:r>
                          <w:r w:rsidR="009146AA">
                            <w:t xml:space="preserve"> of Evolutionary Biology and Environmental Studies</w:t>
                          </w:r>
                        </w:p>
                        <w:p w14:paraId="0A176575" w14:textId="77777777" w:rsidR="00760CB8" w:rsidRDefault="00760CB8" w:rsidP="00C42CAC">
                          <w:pPr>
                            <w:pStyle w:val="Absender"/>
                          </w:pPr>
                        </w:p>
                        <w:p w14:paraId="3E9BF200" w14:textId="77777777" w:rsidR="00760CB8" w:rsidRPr="0084116D" w:rsidRDefault="00760CB8" w:rsidP="00C42CAC">
                          <w:pPr>
                            <w:pStyle w:val="Absende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6573696" id="_x0000_t202" coordsize="21600,21600" o:spt="202" path="m,l,21600r21600,l21600,xe">
              <v:stroke joinstyle="miter"/>
              <v:path gradientshapeok="t" o:connecttype="rect"/>
            </v:shapetype>
            <v:shape id="Text Box 10" o:spid="_x0000_s1026" type="#_x0000_t202" style="position:absolute;margin-left:382.75pt;margin-top:26.1pt;width:167.25pt;height:94.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" filled="f" stroked="f">
              <v:textbox inset="0,0,0,0">
                <w:txbxContent>
                  <w:p w14:paraId="2870CA8E" w14:textId="77777777" w:rsidR="00760CB8" w:rsidRPr="005B4816" w:rsidRDefault="001C7162" w:rsidP="00760CB8">
                    <w:pPr>
                      <w:pStyle w:val="Universittseinheit"/>
                    </w:pPr>
                    <w:r>
                      <w:t>Department</w:t>
                    </w:r>
                    <w:r w:rsidR="009146AA">
                      <w:t xml:space="preserve"> of Evolutionary Biology and Environmental Studies</w:t>
                    </w:r>
                  </w:p>
                  <w:p w14:paraId="0A176575" w14:textId="77777777" w:rsidR="00760CB8" w:rsidRDefault="00760CB8" w:rsidP="00C42CAC">
                    <w:pPr>
                      <w:pStyle w:val="Absender"/>
                    </w:pPr>
                  </w:p>
                  <w:p w14:paraId="3E9BF200" w14:textId="77777777" w:rsidR="00760CB8" w:rsidRPr="0084116D" w:rsidRDefault="00760CB8" w:rsidP="00C42CAC">
                    <w:pPr>
                      <w:pStyle w:val="Absender"/>
                    </w:pPr>
                  </w:p>
                </w:txbxContent>
              </v:textbox>
              <w10:wrap anchorx="page" anchory="page"/>
              <w10:anchorlock/>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F7241D" w14:textId="77777777" w:rsidR="00760CB8" w:rsidRDefault="00A961B2">
    <w:pPr>
      <w:pStyle w:val="Header"/>
    </w:pPr>
    <w:r>
      <w:rPr>
        <w:noProof/>
        <w:lang w:val="en-GB" w:eastAsia="en-GB"/>
      </w:rPr>
      <w:drawing>
        <wp:anchor distT="0" distB="0" distL="114300" distR="114300" simplePos="0" relativeHeight="251658240" behindDoc="0" locked="1" layoutInCell="1" allowOverlap="1" wp14:anchorId="3F481B53" wp14:editId="4C4D0DE7">
          <wp:simplePos x="0" y="0"/>
          <wp:positionH relativeFrom="page">
            <wp:posOffset>521970</wp:posOffset>
          </wp:positionH>
          <wp:positionV relativeFrom="page">
            <wp:posOffset>212725</wp:posOffset>
          </wp:positionV>
          <wp:extent cx="2026920" cy="684530"/>
          <wp:effectExtent l="0" t="0" r="5080" b="1270"/>
          <wp:wrapNone/>
          <wp:docPr id="15" name="Picture 15" descr="uzh_logo_e_pos_grau_1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uzh_logo_e_pos_grau_1mm"/>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26920" cy="68453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GB" w:eastAsia="en-GB"/>
      </w:rPr>
      <mc:AlternateContent>
        <mc:Choice Requires="wps">
          <w:drawing>
            <wp:anchor distT="0" distB="0" distL="114300" distR="114300" simplePos="0" relativeHeight="251656192" behindDoc="0" locked="1" layoutInCell="1" allowOverlap="1" wp14:anchorId="431B2D16" wp14:editId="299A0707">
              <wp:simplePos x="0" y="0"/>
              <wp:positionH relativeFrom="page">
                <wp:posOffset>4808220</wp:posOffset>
              </wp:positionH>
              <wp:positionV relativeFrom="page">
                <wp:posOffset>327025</wp:posOffset>
              </wp:positionV>
              <wp:extent cx="2257425" cy="1407160"/>
              <wp:effectExtent l="0" t="0" r="3175" b="2540"/>
              <wp:wrapNone/>
              <wp:docPr id="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7425" cy="140716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miter lim="800000"/>
                            <a:headEnd/>
                            <a:tailEnd/>
                          </a14:hiddenLine>
                        </a:ext>
                      </a:extLst>
                    </wps:spPr>
                    <wps:txbx>
                      <w:txbxContent>
                        <w:p w14:paraId="2EE9A3A0" w14:textId="77777777" w:rsidR="00760CB8" w:rsidRPr="005B4816" w:rsidRDefault="00A961B2" w:rsidP="00760CB8">
                          <w:pPr>
                            <w:pStyle w:val="Universittseinheit"/>
                          </w:pPr>
                          <w:r>
                            <w:t>Department</w:t>
                          </w:r>
                          <w:r w:rsidR="009146AA">
                            <w:t xml:space="preserve"> of Evolutionary Biology and Environmental Studies</w:t>
                          </w:r>
                        </w:p>
                        <w:p w14:paraId="5436F216" w14:textId="77777777" w:rsidR="00760CB8" w:rsidRDefault="00760CB8" w:rsidP="00760CB8">
                          <w:pPr>
                            <w:pStyle w:val="Absender"/>
                          </w:pPr>
                        </w:p>
                        <w:p w14:paraId="5AF22256" w14:textId="77777777" w:rsidR="00760CB8" w:rsidRPr="006E6BF6" w:rsidRDefault="00760CB8" w:rsidP="00760CB8">
                          <w:pPr>
                            <w:pStyle w:val="Absender"/>
                            <w:rPr>
                              <w:lang w:val="de-DE"/>
                              <w:rPrChange w:id="52" w:author="Emanuele Giacomuzzo [2]" w:date="2024-03-20T15:13:00Z">
                                <w:rPr/>
                              </w:rPrChange>
                            </w:rPr>
                          </w:pPr>
                          <w:r w:rsidRPr="006E6BF6">
                            <w:rPr>
                              <w:lang w:val="de-DE"/>
                              <w:rPrChange w:id="53" w:author="Emanuele Giacomuzzo [2]" w:date="2024-03-20T15:13:00Z">
                                <w:rPr/>
                              </w:rPrChange>
                            </w:rPr>
                            <w:t>University of Zurich</w:t>
                          </w:r>
                        </w:p>
                        <w:p w14:paraId="526E671B" w14:textId="77777777" w:rsidR="00760CB8" w:rsidRPr="009146AA" w:rsidRDefault="009146AA" w:rsidP="00760CB8">
                          <w:pPr>
                            <w:pStyle w:val="Absender"/>
                            <w:rPr>
                              <w:lang w:val="de-CH"/>
                            </w:rPr>
                          </w:pPr>
                          <w:r w:rsidRPr="009146AA">
                            <w:rPr>
                              <w:lang w:val="de-CH"/>
                            </w:rPr>
                            <w:t>Winterthurerstr. 190</w:t>
                          </w:r>
                        </w:p>
                        <w:p w14:paraId="707654D7" w14:textId="598F4373" w:rsidR="00760CB8" w:rsidRPr="009146AA" w:rsidRDefault="00760CB8" w:rsidP="00760CB8">
                          <w:pPr>
                            <w:pStyle w:val="Absender"/>
                            <w:rPr>
                              <w:lang w:val="de-CH"/>
                            </w:rPr>
                          </w:pPr>
                          <w:r w:rsidRPr="009146AA">
                            <w:rPr>
                              <w:lang w:val="de-CH"/>
                            </w:rPr>
                            <w:t>CH-80</w:t>
                          </w:r>
                          <w:r w:rsidR="009146AA" w:rsidRPr="009146AA">
                            <w:rPr>
                              <w:lang w:val="de-CH"/>
                            </w:rPr>
                            <w:t>57</w:t>
                          </w:r>
                          <w:r w:rsidRPr="009146AA">
                            <w:rPr>
                              <w:lang w:val="de-CH"/>
                            </w:rPr>
                            <w:t xml:space="preserve"> </w:t>
                          </w:r>
                          <w:r w:rsidR="007212A3" w:rsidRPr="009146AA">
                            <w:rPr>
                              <w:lang w:val="de-CH"/>
                            </w:rPr>
                            <w:t>Zürich</w:t>
                          </w:r>
                          <w:r w:rsidRPr="009146AA">
                            <w:rPr>
                              <w:lang w:val="de-CH"/>
                            </w:rPr>
                            <w:t xml:space="preserve"> </w:t>
                          </w:r>
                          <w:r w:rsidR="003E7C16">
                            <w:rPr>
                              <w:lang w:val="de-CH"/>
                            </w:rPr>
                            <w:t>Switzerland</w:t>
                          </w:r>
                        </w:p>
                        <w:p w14:paraId="06A1BABD" w14:textId="6A4B557A" w:rsidR="00760CB8" w:rsidRPr="009146AA" w:rsidRDefault="00760CB8" w:rsidP="00760CB8">
                          <w:pPr>
                            <w:pStyle w:val="Absender"/>
                            <w:rPr>
                              <w:lang w:val="de-CH"/>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31B2D16" id="_x0000_t202" coordsize="21600,21600" o:spt="202" path="m,l,21600r21600,l21600,xe">
              <v:stroke joinstyle="miter"/>
              <v:path gradientshapeok="t" o:connecttype="rect"/>
            </v:shapetype>
            <v:shape id="Text Box 6" o:spid="_x0000_s1027" type="#_x0000_t202" style="position:absolute;margin-left:378.6pt;margin-top:25.75pt;width:177.75pt;height:110.8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" filled="f" stroked="f">
              <v:textbox inset="0,0,0,0">
                <w:txbxContent>
                  <w:p w14:paraId="2EE9A3A0" w14:textId="77777777" w:rsidR="00760CB8" w:rsidRPr="005B4816" w:rsidRDefault="00A961B2" w:rsidP="00760CB8">
                    <w:pPr>
                      <w:pStyle w:val="Universittseinheit"/>
                    </w:pPr>
                    <w:r>
                      <w:t>Department</w:t>
                    </w:r>
                    <w:r w:rsidR="009146AA">
                      <w:t xml:space="preserve"> of Evolutionary Biology and Environmental Studies</w:t>
                    </w:r>
                  </w:p>
                  <w:p w14:paraId="5436F216" w14:textId="77777777" w:rsidR="00760CB8" w:rsidRDefault="00760CB8" w:rsidP="00760CB8">
                    <w:pPr>
                      <w:pStyle w:val="Absender"/>
                    </w:pPr>
                  </w:p>
                  <w:p w14:paraId="5AF22256" w14:textId="77777777" w:rsidR="00760CB8" w:rsidRPr="006E6BF6" w:rsidRDefault="00760CB8" w:rsidP="00760CB8">
                    <w:pPr>
                      <w:pStyle w:val="Absender"/>
                      <w:rPr>
                        <w:lang w:val="de-DE"/>
                        <w:rPrChange w:id="4" w:author="Emanuele Giacomuzzo" w:date="2024-03-20T15:13:00Z">
                          <w:rPr/>
                        </w:rPrChange>
                      </w:rPr>
                    </w:pPr>
                    <w:r w:rsidRPr="006E6BF6">
                      <w:rPr>
                        <w:lang w:val="de-DE"/>
                        <w:rPrChange w:id="5" w:author="Emanuele Giacomuzzo" w:date="2024-03-20T15:13:00Z">
                          <w:rPr/>
                        </w:rPrChange>
                      </w:rPr>
                      <w:t>University of Zurich</w:t>
                    </w:r>
                  </w:p>
                  <w:p w14:paraId="526E671B" w14:textId="77777777" w:rsidR="00760CB8" w:rsidRPr="009146AA" w:rsidRDefault="009146AA" w:rsidP="00760CB8">
                    <w:pPr>
                      <w:pStyle w:val="Absender"/>
                      <w:rPr>
                        <w:lang w:val="de-CH"/>
                      </w:rPr>
                    </w:pPr>
                    <w:r w:rsidRPr="009146AA">
                      <w:rPr>
                        <w:lang w:val="de-CH"/>
                      </w:rPr>
                      <w:t>Winterthurerstr. 190</w:t>
                    </w:r>
                  </w:p>
                  <w:p w14:paraId="707654D7" w14:textId="598F4373" w:rsidR="00760CB8" w:rsidRPr="009146AA" w:rsidRDefault="00760CB8" w:rsidP="00760CB8">
                    <w:pPr>
                      <w:pStyle w:val="Absender"/>
                      <w:rPr>
                        <w:lang w:val="de-CH"/>
                      </w:rPr>
                    </w:pPr>
                    <w:r w:rsidRPr="009146AA">
                      <w:rPr>
                        <w:lang w:val="de-CH"/>
                      </w:rPr>
                      <w:t>CH-80</w:t>
                    </w:r>
                    <w:r w:rsidR="009146AA" w:rsidRPr="009146AA">
                      <w:rPr>
                        <w:lang w:val="de-CH"/>
                      </w:rPr>
                      <w:t>57</w:t>
                    </w:r>
                    <w:r w:rsidRPr="009146AA">
                      <w:rPr>
                        <w:lang w:val="de-CH"/>
                      </w:rPr>
                      <w:t xml:space="preserve"> </w:t>
                    </w:r>
                    <w:r w:rsidR="007212A3" w:rsidRPr="009146AA">
                      <w:rPr>
                        <w:lang w:val="de-CH"/>
                      </w:rPr>
                      <w:t>Zürich</w:t>
                    </w:r>
                    <w:r w:rsidRPr="009146AA">
                      <w:rPr>
                        <w:lang w:val="de-CH"/>
                      </w:rPr>
                      <w:t xml:space="preserve"> </w:t>
                    </w:r>
                    <w:r w:rsidR="003E7C16">
                      <w:rPr>
                        <w:lang w:val="de-CH"/>
                      </w:rPr>
                      <w:t>Switzerland</w:t>
                    </w:r>
                  </w:p>
                  <w:p w14:paraId="06A1BABD" w14:textId="6A4B557A" w:rsidR="00760CB8" w:rsidRPr="009146AA" w:rsidRDefault="00760CB8" w:rsidP="00760CB8">
                    <w:pPr>
                      <w:pStyle w:val="Absender"/>
                      <w:rPr>
                        <w:lang w:val="de-CH"/>
                      </w:rPr>
                    </w:pPr>
                  </w:p>
                </w:txbxContent>
              </v:textbox>
              <w10:wrap anchorx="page" anchory="page"/>
              <w10:anchorlock/>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077577"/>
    <w:multiLevelType w:val="hybridMultilevel"/>
    <w:tmpl w:val="1D6E46D4"/>
    <w:lvl w:ilvl="0" w:tplc="7108B3F4">
      <w:numFmt w:val="bullet"/>
      <w:lvlText w:val=""/>
      <w:lvlJc w:val="left"/>
      <w:pPr>
        <w:ind w:left="720" w:hanging="360"/>
      </w:pPr>
      <w:rPr>
        <w:rFonts w:ascii="Symbol" w:eastAsia="PMingLiU"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7676DC6"/>
    <w:multiLevelType w:val="hybridMultilevel"/>
    <w:tmpl w:val="BED0AC42"/>
    <w:lvl w:ilvl="0" w:tplc="5148CB46">
      <w:numFmt w:val="bullet"/>
      <w:lvlText w:val="-"/>
      <w:lvlJc w:val="left"/>
      <w:pPr>
        <w:ind w:left="720" w:hanging="360"/>
      </w:pPr>
      <w:rPr>
        <w:rFonts w:ascii="Times" w:eastAsia="PMingLiU" w:hAnsi="Times"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99579F0"/>
    <w:multiLevelType w:val="hybridMultilevel"/>
    <w:tmpl w:val="CE949966"/>
    <w:lvl w:ilvl="0" w:tplc="9822EDFE">
      <w:numFmt w:val="bullet"/>
      <w:lvlText w:val="-"/>
      <w:lvlJc w:val="left"/>
      <w:pPr>
        <w:ind w:left="720" w:hanging="360"/>
      </w:pPr>
      <w:rPr>
        <w:rFonts w:ascii="Times" w:eastAsia="PMingLiU" w:hAnsi="Times"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764062814">
    <w:abstractNumId w:val="2"/>
  </w:num>
  <w:num w:numId="2" w16cid:durableId="1198737824">
    <w:abstractNumId w:val="0"/>
  </w:num>
  <w:num w:numId="3" w16cid:durableId="1822577246">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ianna Peller">
    <w15:presenceInfo w15:providerId="AD" w15:userId="S::tianna.peller@uzh.ch::39de7568-2c99-43dc-81f4-7735f2d94797"/>
  </w15:person>
  <w15:person w15:author="Emanuele Giacomuzzo">
    <w15:presenceInfo w15:providerId="AD" w15:userId="S::emanuele.giacomuzzo@uzh.ch::be226646-465e-4936-a497-9caebe93056c"/>
  </w15:person>
  <w15:person w15:author="Isabelle Gounand">
    <w15:presenceInfo w15:providerId="None" w15:userId="Isabelle Gounand"/>
  </w15:person>
  <w15:person w15:author="Florian Altermatt">
    <w15:presenceInfo w15:providerId="None" w15:userId="Florian Altermatt"/>
  </w15:person>
  <w15:person w15:author="Emanuele Giacomuzzo [2]">
    <w15:presenceInfo w15:providerId="Windows Live" w15:userId="660378d6b8a00df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6"/>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61B2"/>
    <w:rsid w:val="00000B76"/>
    <w:rsid w:val="00007039"/>
    <w:rsid w:val="00010824"/>
    <w:rsid w:val="000111C6"/>
    <w:rsid w:val="00013AFF"/>
    <w:rsid w:val="000177A3"/>
    <w:rsid w:val="00020BB0"/>
    <w:rsid w:val="00024E3C"/>
    <w:rsid w:val="00027A30"/>
    <w:rsid w:val="00036055"/>
    <w:rsid w:val="000361C4"/>
    <w:rsid w:val="00042372"/>
    <w:rsid w:val="00044D91"/>
    <w:rsid w:val="00046C58"/>
    <w:rsid w:val="0005076D"/>
    <w:rsid w:val="00050DEE"/>
    <w:rsid w:val="00051160"/>
    <w:rsid w:val="00052218"/>
    <w:rsid w:val="00053166"/>
    <w:rsid w:val="0005558A"/>
    <w:rsid w:val="00060495"/>
    <w:rsid w:val="00064E7D"/>
    <w:rsid w:val="0007365B"/>
    <w:rsid w:val="00075FA8"/>
    <w:rsid w:val="00086C8B"/>
    <w:rsid w:val="00087323"/>
    <w:rsid w:val="00094125"/>
    <w:rsid w:val="00097A4E"/>
    <w:rsid w:val="000A7F7F"/>
    <w:rsid w:val="000B3533"/>
    <w:rsid w:val="000B37C7"/>
    <w:rsid w:val="000B4994"/>
    <w:rsid w:val="000B5554"/>
    <w:rsid w:val="000B614F"/>
    <w:rsid w:val="000B67C7"/>
    <w:rsid w:val="000B6B82"/>
    <w:rsid w:val="000B6EDB"/>
    <w:rsid w:val="000C1715"/>
    <w:rsid w:val="000C3EC9"/>
    <w:rsid w:val="000C5408"/>
    <w:rsid w:val="000C6412"/>
    <w:rsid w:val="000D52E5"/>
    <w:rsid w:val="000E3548"/>
    <w:rsid w:val="000E3EAD"/>
    <w:rsid w:val="000F3949"/>
    <w:rsid w:val="000F4E14"/>
    <w:rsid w:val="000F79EF"/>
    <w:rsid w:val="000F7A9F"/>
    <w:rsid w:val="00105363"/>
    <w:rsid w:val="00105C00"/>
    <w:rsid w:val="0011224B"/>
    <w:rsid w:val="001126A8"/>
    <w:rsid w:val="00113280"/>
    <w:rsid w:val="00114623"/>
    <w:rsid w:val="00117C2E"/>
    <w:rsid w:val="00120416"/>
    <w:rsid w:val="001229E7"/>
    <w:rsid w:val="001243ED"/>
    <w:rsid w:val="00131000"/>
    <w:rsid w:val="0013364B"/>
    <w:rsid w:val="00134652"/>
    <w:rsid w:val="0013470D"/>
    <w:rsid w:val="00136AA4"/>
    <w:rsid w:val="00136D87"/>
    <w:rsid w:val="00137FDC"/>
    <w:rsid w:val="00140A03"/>
    <w:rsid w:val="00140CC4"/>
    <w:rsid w:val="00141EFA"/>
    <w:rsid w:val="00142BA6"/>
    <w:rsid w:val="0014380D"/>
    <w:rsid w:val="00144B4A"/>
    <w:rsid w:val="00150D7D"/>
    <w:rsid w:val="00152272"/>
    <w:rsid w:val="0015236E"/>
    <w:rsid w:val="00153EC6"/>
    <w:rsid w:val="0016124F"/>
    <w:rsid w:val="00165714"/>
    <w:rsid w:val="001744B3"/>
    <w:rsid w:val="00177C75"/>
    <w:rsid w:val="00185F69"/>
    <w:rsid w:val="00191F00"/>
    <w:rsid w:val="00194253"/>
    <w:rsid w:val="00194EE4"/>
    <w:rsid w:val="001959F3"/>
    <w:rsid w:val="00196273"/>
    <w:rsid w:val="00196DD9"/>
    <w:rsid w:val="001970D6"/>
    <w:rsid w:val="001A4519"/>
    <w:rsid w:val="001A5C77"/>
    <w:rsid w:val="001A70AA"/>
    <w:rsid w:val="001B0965"/>
    <w:rsid w:val="001B1F2B"/>
    <w:rsid w:val="001B46CA"/>
    <w:rsid w:val="001C0E62"/>
    <w:rsid w:val="001C1C16"/>
    <w:rsid w:val="001C33E8"/>
    <w:rsid w:val="001C5694"/>
    <w:rsid w:val="001C58B4"/>
    <w:rsid w:val="001C6CB7"/>
    <w:rsid w:val="001C7162"/>
    <w:rsid w:val="001C7493"/>
    <w:rsid w:val="001D260A"/>
    <w:rsid w:val="001D3362"/>
    <w:rsid w:val="001D4572"/>
    <w:rsid w:val="001E09EC"/>
    <w:rsid w:val="001E1D20"/>
    <w:rsid w:val="001E30E4"/>
    <w:rsid w:val="001E5FC2"/>
    <w:rsid w:val="001E6D03"/>
    <w:rsid w:val="001F1C00"/>
    <w:rsid w:val="001F379B"/>
    <w:rsid w:val="001F3F0F"/>
    <w:rsid w:val="001F6470"/>
    <w:rsid w:val="001F6F17"/>
    <w:rsid w:val="001F76D2"/>
    <w:rsid w:val="002002DC"/>
    <w:rsid w:val="00202146"/>
    <w:rsid w:val="0020288D"/>
    <w:rsid w:val="00203BFB"/>
    <w:rsid w:val="00204688"/>
    <w:rsid w:val="002148A5"/>
    <w:rsid w:val="0021500C"/>
    <w:rsid w:val="00233008"/>
    <w:rsid w:val="0023353A"/>
    <w:rsid w:val="00235D47"/>
    <w:rsid w:val="00240C7D"/>
    <w:rsid w:val="00245CA3"/>
    <w:rsid w:val="002602CA"/>
    <w:rsid w:val="00270862"/>
    <w:rsid w:val="002722A7"/>
    <w:rsid w:val="002805D8"/>
    <w:rsid w:val="002817D5"/>
    <w:rsid w:val="00281E2A"/>
    <w:rsid w:val="0028577A"/>
    <w:rsid w:val="0028746A"/>
    <w:rsid w:val="0029538C"/>
    <w:rsid w:val="002972C9"/>
    <w:rsid w:val="00297BC3"/>
    <w:rsid w:val="002A2664"/>
    <w:rsid w:val="002A3FAA"/>
    <w:rsid w:val="002A5B3F"/>
    <w:rsid w:val="002B0C3E"/>
    <w:rsid w:val="002B5B54"/>
    <w:rsid w:val="002B6139"/>
    <w:rsid w:val="002C32D9"/>
    <w:rsid w:val="002D2E09"/>
    <w:rsid w:val="002D55C9"/>
    <w:rsid w:val="002E0606"/>
    <w:rsid w:val="002E490B"/>
    <w:rsid w:val="002E6994"/>
    <w:rsid w:val="002F513C"/>
    <w:rsid w:val="00313B78"/>
    <w:rsid w:val="003141A7"/>
    <w:rsid w:val="00321CB7"/>
    <w:rsid w:val="00321E62"/>
    <w:rsid w:val="003263B4"/>
    <w:rsid w:val="00326E70"/>
    <w:rsid w:val="00327FD1"/>
    <w:rsid w:val="00332834"/>
    <w:rsid w:val="003364AB"/>
    <w:rsid w:val="00337315"/>
    <w:rsid w:val="00337E18"/>
    <w:rsid w:val="003459D3"/>
    <w:rsid w:val="00346CE3"/>
    <w:rsid w:val="003507AD"/>
    <w:rsid w:val="00367262"/>
    <w:rsid w:val="003672A0"/>
    <w:rsid w:val="003672C0"/>
    <w:rsid w:val="0037441E"/>
    <w:rsid w:val="003760C3"/>
    <w:rsid w:val="003771D0"/>
    <w:rsid w:val="003833E9"/>
    <w:rsid w:val="00383941"/>
    <w:rsid w:val="00386527"/>
    <w:rsid w:val="00393C1D"/>
    <w:rsid w:val="00396B9C"/>
    <w:rsid w:val="003A637D"/>
    <w:rsid w:val="003B0200"/>
    <w:rsid w:val="003B2CFA"/>
    <w:rsid w:val="003C0237"/>
    <w:rsid w:val="003C0B44"/>
    <w:rsid w:val="003C14CD"/>
    <w:rsid w:val="003C3883"/>
    <w:rsid w:val="003C54B9"/>
    <w:rsid w:val="003C632E"/>
    <w:rsid w:val="003D10E0"/>
    <w:rsid w:val="003D208E"/>
    <w:rsid w:val="003D5255"/>
    <w:rsid w:val="003E26E3"/>
    <w:rsid w:val="003E428E"/>
    <w:rsid w:val="003E7C16"/>
    <w:rsid w:val="003F602F"/>
    <w:rsid w:val="00402EEA"/>
    <w:rsid w:val="00403BD2"/>
    <w:rsid w:val="0040406E"/>
    <w:rsid w:val="00406BF8"/>
    <w:rsid w:val="00412CFD"/>
    <w:rsid w:val="00413550"/>
    <w:rsid w:val="00417CBE"/>
    <w:rsid w:val="004233FD"/>
    <w:rsid w:val="004237EE"/>
    <w:rsid w:val="00426715"/>
    <w:rsid w:val="004313DF"/>
    <w:rsid w:val="00432C49"/>
    <w:rsid w:val="00434EB7"/>
    <w:rsid w:val="00436FD2"/>
    <w:rsid w:val="00440EE9"/>
    <w:rsid w:val="00441B3C"/>
    <w:rsid w:val="00443BCD"/>
    <w:rsid w:val="004516E8"/>
    <w:rsid w:val="004535ED"/>
    <w:rsid w:val="00455CE6"/>
    <w:rsid w:val="0045680B"/>
    <w:rsid w:val="00457541"/>
    <w:rsid w:val="00460993"/>
    <w:rsid w:val="00464E63"/>
    <w:rsid w:val="00472616"/>
    <w:rsid w:val="00473981"/>
    <w:rsid w:val="00474570"/>
    <w:rsid w:val="0047797D"/>
    <w:rsid w:val="00477E64"/>
    <w:rsid w:val="00481C9F"/>
    <w:rsid w:val="0048574D"/>
    <w:rsid w:val="00485857"/>
    <w:rsid w:val="00493031"/>
    <w:rsid w:val="004A190E"/>
    <w:rsid w:val="004A3D61"/>
    <w:rsid w:val="004A43B5"/>
    <w:rsid w:val="004A5BE8"/>
    <w:rsid w:val="004A6754"/>
    <w:rsid w:val="004C721D"/>
    <w:rsid w:val="004D386A"/>
    <w:rsid w:val="004D5558"/>
    <w:rsid w:val="004D70ED"/>
    <w:rsid w:val="004E1531"/>
    <w:rsid w:val="004E3DD6"/>
    <w:rsid w:val="004E5AC4"/>
    <w:rsid w:val="004E7459"/>
    <w:rsid w:val="004F2F27"/>
    <w:rsid w:val="00501BE5"/>
    <w:rsid w:val="005032F0"/>
    <w:rsid w:val="00503773"/>
    <w:rsid w:val="00513B9F"/>
    <w:rsid w:val="00514C17"/>
    <w:rsid w:val="005303BF"/>
    <w:rsid w:val="00532374"/>
    <w:rsid w:val="00533766"/>
    <w:rsid w:val="005439E4"/>
    <w:rsid w:val="00545AB3"/>
    <w:rsid w:val="0055094C"/>
    <w:rsid w:val="005615E6"/>
    <w:rsid w:val="00565851"/>
    <w:rsid w:val="005659BE"/>
    <w:rsid w:val="0056648F"/>
    <w:rsid w:val="00566C62"/>
    <w:rsid w:val="00567CE6"/>
    <w:rsid w:val="005739C3"/>
    <w:rsid w:val="00576CE9"/>
    <w:rsid w:val="00577723"/>
    <w:rsid w:val="00580937"/>
    <w:rsid w:val="005828B1"/>
    <w:rsid w:val="005841E8"/>
    <w:rsid w:val="00584902"/>
    <w:rsid w:val="00590265"/>
    <w:rsid w:val="00591103"/>
    <w:rsid w:val="00593E05"/>
    <w:rsid w:val="00594D6B"/>
    <w:rsid w:val="00597A00"/>
    <w:rsid w:val="005A1B15"/>
    <w:rsid w:val="005A51BF"/>
    <w:rsid w:val="005A5392"/>
    <w:rsid w:val="005A5DA1"/>
    <w:rsid w:val="005B338C"/>
    <w:rsid w:val="005B3C61"/>
    <w:rsid w:val="005B7EA8"/>
    <w:rsid w:val="005C6C85"/>
    <w:rsid w:val="005C70E0"/>
    <w:rsid w:val="005D294E"/>
    <w:rsid w:val="005D75F4"/>
    <w:rsid w:val="005E2131"/>
    <w:rsid w:val="005E577F"/>
    <w:rsid w:val="005F155E"/>
    <w:rsid w:val="005F2DEC"/>
    <w:rsid w:val="00600482"/>
    <w:rsid w:val="00601F8E"/>
    <w:rsid w:val="00602338"/>
    <w:rsid w:val="00602EA1"/>
    <w:rsid w:val="0060548E"/>
    <w:rsid w:val="00611B55"/>
    <w:rsid w:val="00614D9E"/>
    <w:rsid w:val="006221B5"/>
    <w:rsid w:val="0063260C"/>
    <w:rsid w:val="006334E8"/>
    <w:rsid w:val="00636864"/>
    <w:rsid w:val="0064084C"/>
    <w:rsid w:val="006408BA"/>
    <w:rsid w:val="006451B3"/>
    <w:rsid w:val="00646C83"/>
    <w:rsid w:val="00651642"/>
    <w:rsid w:val="00654799"/>
    <w:rsid w:val="00655476"/>
    <w:rsid w:val="0066011E"/>
    <w:rsid w:val="006601C4"/>
    <w:rsid w:val="006618B8"/>
    <w:rsid w:val="0066342A"/>
    <w:rsid w:val="006731A2"/>
    <w:rsid w:val="0067761C"/>
    <w:rsid w:val="00680826"/>
    <w:rsid w:val="0069487A"/>
    <w:rsid w:val="006973A7"/>
    <w:rsid w:val="006A49F1"/>
    <w:rsid w:val="006B2DB6"/>
    <w:rsid w:val="006B31E0"/>
    <w:rsid w:val="006B51FE"/>
    <w:rsid w:val="006B63B7"/>
    <w:rsid w:val="006B73CA"/>
    <w:rsid w:val="006C183F"/>
    <w:rsid w:val="006C1B7A"/>
    <w:rsid w:val="006C5D6A"/>
    <w:rsid w:val="006D3EB5"/>
    <w:rsid w:val="006D5099"/>
    <w:rsid w:val="006D6D15"/>
    <w:rsid w:val="006E0595"/>
    <w:rsid w:val="006E2CD0"/>
    <w:rsid w:val="006E69A6"/>
    <w:rsid w:val="006E6BF6"/>
    <w:rsid w:val="006E7591"/>
    <w:rsid w:val="006F236A"/>
    <w:rsid w:val="006F3A09"/>
    <w:rsid w:val="006F406F"/>
    <w:rsid w:val="00700137"/>
    <w:rsid w:val="00700BD8"/>
    <w:rsid w:val="0070153C"/>
    <w:rsid w:val="0070193D"/>
    <w:rsid w:val="0070630B"/>
    <w:rsid w:val="007112D3"/>
    <w:rsid w:val="007129E0"/>
    <w:rsid w:val="00714FEF"/>
    <w:rsid w:val="007203B6"/>
    <w:rsid w:val="007212A3"/>
    <w:rsid w:val="007222E3"/>
    <w:rsid w:val="007246F6"/>
    <w:rsid w:val="00727ADE"/>
    <w:rsid w:val="00734F16"/>
    <w:rsid w:val="00740ADE"/>
    <w:rsid w:val="00747EFD"/>
    <w:rsid w:val="0075057C"/>
    <w:rsid w:val="00753EA4"/>
    <w:rsid w:val="007542B9"/>
    <w:rsid w:val="00754794"/>
    <w:rsid w:val="007562DE"/>
    <w:rsid w:val="00760CB8"/>
    <w:rsid w:val="0076121E"/>
    <w:rsid w:val="0076478A"/>
    <w:rsid w:val="007647A9"/>
    <w:rsid w:val="00765268"/>
    <w:rsid w:val="00773DC6"/>
    <w:rsid w:val="00776622"/>
    <w:rsid w:val="007808B4"/>
    <w:rsid w:val="007902F0"/>
    <w:rsid w:val="0079032D"/>
    <w:rsid w:val="007937DB"/>
    <w:rsid w:val="00794908"/>
    <w:rsid w:val="00795317"/>
    <w:rsid w:val="007A2532"/>
    <w:rsid w:val="007A2EB4"/>
    <w:rsid w:val="007A4640"/>
    <w:rsid w:val="007A5FAC"/>
    <w:rsid w:val="007A6D76"/>
    <w:rsid w:val="007A7CED"/>
    <w:rsid w:val="007B0034"/>
    <w:rsid w:val="007B1861"/>
    <w:rsid w:val="007B4CEF"/>
    <w:rsid w:val="007B5212"/>
    <w:rsid w:val="007B7991"/>
    <w:rsid w:val="007C2F7C"/>
    <w:rsid w:val="007C34BC"/>
    <w:rsid w:val="007C3B91"/>
    <w:rsid w:val="007C5B47"/>
    <w:rsid w:val="007D0959"/>
    <w:rsid w:val="007D292D"/>
    <w:rsid w:val="007D2B3B"/>
    <w:rsid w:val="007D2BF9"/>
    <w:rsid w:val="007D31FB"/>
    <w:rsid w:val="007D4E78"/>
    <w:rsid w:val="007E0840"/>
    <w:rsid w:val="007E3406"/>
    <w:rsid w:val="007E3734"/>
    <w:rsid w:val="007F1291"/>
    <w:rsid w:val="007F4C16"/>
    <w:rsid w:val="007F5C3C"/>
    <w:rsid w:val="007F6E72"/>
    <w:rsid w:val="00800DD6"/>
    <w:rsid w:val="0080304F"/>
    <w:rsid w:val="00806119"/>
    <w:rsid w:val="008071F5"/>
    <w:rsid w:val="00811407"/>
    <w:rsid w:val="00813464"/>
    <w:rsid w:val="00813E37"/>
    <w:rsid w:val="00815A64"/>
    <w:rsid w:val="0082010F"/>
    <w:rsid w:val="0082036C"/>
    <w:rsid w:val="0082313F"/>
    <w:rsid w:val="00825A29"/>
    <w:rsid w:val="008372ED"/>
    <w:rsid w:val="00840892"/>
    <w:rsid w:val="0084116D"/>
    <w:rsid w:val="00842976"/>
    <w:rsid w:val="00842B01"/>
    <w:rsid w:val="00843056"/>
    <w:rsid w:val="0084306F"/>
    <w:rsid w:val="00843F92"/>
    <w:rsid w:val="00846295"/>
    <w:rsid w:val="008507BC"/>
    <w:rsid w:val="008525F6"/>
    <w:rsid w:val="00854AE6"/>
    <w:rsid w:val="0085542A"/>
    <w:rsid w:val="00860E78"/>
    <w:rsid w:val="0086227D"/>
    <w:rsid w:val="00862315"/>
    <w:rsid w:val="00866085"/>
    <w:rsid w:val="0087277E"/>
    <w:rsid w:val="008742D9"/>
    <w:rsid w:val="00875632"/>
    <w:rsid w:val="00883D9B"/>
    <w:rsid w:val="008910B0"/>
    <w:rsid w:val="00893F0A"/>
    <w:rsid w:val="00894422"/>
    <w:rsid w:val="0089447D"/>
    <w:rsid w:val="008963E0"/>
    <w:rsid w:val="008A26F8"/>
    <w:rsid w:val="008A3F8B"/>
    <w:rsid w:val="008A580D"/>
    <w:rsid w:val="008B4147"/>
    <w:rsid w:val="008B7099"/>
    <w:rsid w:val="008B7219"/>
    <w:rsid w:val="008B74C1"/>
    <w:rsid w:val="008C0334"/>
    <w:rsid w:val="008C5D57"/>
    <w:rsid w:val="008C6AD8"/>
    <w:rsid w:val="008D68F4"/>
    <w:rsid w:val="008F237D"/>
    <w:rsid w:val="008F2578"/>
    <w:rsid w:val="008F4DCA"/>
    <w:rsid w:val="008F733E"/>
    <w:rsid w:val="009019E1"/>
    <w:rsid w:val="00903B5D"/>
    <w:rsid w:val="00912ADB"/>
    <w:rsid w:val="00913A81"/>
    <w:rsid w:val="009146AA"/>
    <w:rsid w:val="009150DA"/>
    <w:rsid w:val="009158BE"/>
    <w:rsid w:val="0091650B"/>
    <w:rsid w:val="009257E3"/>
    <w:rsid w:val="00927172"/>
    <w:rsid w:val="00935E6A"/>
    <w:rsid w:val="00941B4A"/>
    <w:rsid w:val="009446AB"/>
    <w:rsid w:val="00954FA7"/>
    <w:rsid w:val="009612FC"/>
    <w:rsid w:val="009615ED"/>
    <w:rsid w:val="00965010"/>
    <w:rsid w:val="009658C0"/>
    <w:rsid w:val="00972350"/>
    <w:rsid w:val="00974546"/>
    <w:rsid w:val="00975190"/>
    <w:rsid w:val="009807A0"/>
    <w:rsid w:val="00985246"/>
    <w:rsid w:val="0098592F"/>
    <w:rsid w:val="00991E15"/>
    <w:rsid w:val="00994263"/>
    <w:rsid w:val="009B2BAB"/>
    <w:rsid w:val="009B4C12"/>
    <w:rsid w:val="009B7941"/>
    <w:rsid w:val="009C04C5"/>
    <w:rsid w:val="009C0651"/>
    <w:rsid w:val="009C15A9"/>
    <w:rsid w:val="009C1830"/>
    <w:rsid w:val="009C3B79"/>
    <w:rsid w:val="009C450F"/>
    <w:rsid w:val="009C47DB"/>
    <w:rsid w:val="009C5626"/>
    <w:rsid w:val="009C7440"/>
    <w:rsid w:val="009D15D1"/>
    <w:rsid w:val="009D76DE"/>
    <w:rsid w:val="009E2A0E"/>
    <w:rsid w:val="009E4105"/>
    <w:rsid w:val="009E4602"/>
    <w:rsid w:val="009F2B15"/>
    <w:rsid w:val="009F7B8E"/>
    <w:rsid w:val="00A227D9"/>
    <w:rsid w:val="00A2666C"/>
    <w:rsid w:val="00A27CDF"/>
    <w:rsid w:val="00A3062B"/>
    <w:rsid w:val="00A33BB8"/>
    <w:rsid w:val="00A35376"/>
    <w:rsid w:val="00A369F2"/>
    <w:rsid w:val="00A40CE0"/>
    <w:rsid w:val="00A41960"/>
    <w:rsid w:val="00A47BA7"/>
    <w:rsid w:val="00A50DEF"/>
    <w:rsid w:val="00A51472"/>
    <w:rsid w:val="00A52CEE"/>
    <w:rsid w:val="00A54856"/>
    <w:rsid w:val="00A55321"/>
    <w:rsid w:val="00A633F9"/>
    <w:rsid w:val="00A653B8"/>
    <w:rsid w:val="00A66DCD"/>
    <w:rsid w:val="00A72CD3"/>
    <w:rsid w:val="00A76133"/>
    <w:rsid w:val="00A76CF0"/>
    <w:rsid w:val="00A81144"/>
    <w:rsid w:val="00A8480C"/>
    <w:rsid w:val="00A85239"/>
    <w:rsid w:val="00A87066"/>
    <w:rsid w:val="00A908C2"/>
    <w:rsid w:val="00A9161E"/>
    <w:rsid w:val="00A9394F"/>
    <w:rsid w:val="00A95BB5"/>
    <w:rsid w:val="00A95CCD"/>
    <w:rsid w:val="00A961B2"/>
    <w:rsid w:val="00AA044D"/>
    <w:rsid w:val="00AA3525"/>
    <w:rsid w:val="00AA4772"/>
    <w:rsid w:val="00AA6A07"/>
    <w:rsid w:val="00AB4053"/>
    <w:rsid w:val="00AB6329"/>
    <w:rsid w:val="00AB6DF4"/>
    <w:rsid w:val="00AC5648"/>
    <w:rsid w:val="00AC7827"/>
    <w:rsid w:val="00AC7E57"/>
    <w:rsid w:val="00AD0269"/>
    <w:rsid w:val="00AE1E3F"/>
    <w:rsid w:val="00AE2833"/>
    <w:rsid w:val="00AE3528"/>
    <w:rsid w:val="00AE3AE9"/>
    <w:rsid w:val="00AE4734"/>
    <w:rsid w:val="00AE6BE7"/>
    <w:rsid w:val="00AE6F65"/>
    <w:rsid w:val="00AF1DE9"/>
    <w:rsid w:val="00B00B05"/>
    <w:rsid w:val="00B010D4"/>
    <w:rsid w:val="00B02396"/>
    <w:rsid w:val="00B03151"/>
    <w:rsid w:val="00B07E87"/>
    <w:rsid w:val="00B100F8"/>
    <w:rsid w:val="00B10390"/>
    <w:rsid w:val="00B135E1"/>
    <w:rsid w:val="00B13B68"/>
    <w:rsid w:val="00B2534C"/>
    <w:rsid w:val="00B31E20"/>
    <w:rsid w:val="00B44FE4"/>
    <w:rsid w:val="00B46DFF"/>
    <w:rsid w:val="00B50825"/>
    <w:rsid w:val="00B5736F"/>
    <w:rsid w:val="00B62FB3"/>
    <w:rsid w:val="00B720DC"/>
    <w:rsid w:val="00B76340"/>
    <w:rsid w:val="00B7661E"/>
    <w:rsid w:val="00B82690"/>
    <w:rsid w:val="00B82927"/>
    <w:rsid w:val="00B8443C"/>
    <w:rsid w:val="00B856A5"/>
    <w:rsid w:val="00B921EF"/>
    <w:rsid w:val="00BA100A"/>
    <w:rsid w:val="00BA1742"/>
    <w:rsid w:val="00BA6497"/>
    <w:rsid w:val="00BA6664"/>
    <w:rsid w:val="00BA6EDC"/>
    <w:rsid w:val="00BA6F7D"/>
    <w:rsid w:val="00BA7F1D"/>
    <w:rsid w:val="00BB4DD2"/>
    <w:rsid w:val="00BB5587"/>
    <w:rsid w:val="00BB6FE1"/>
    <w:rsid w:val="00BC0AA6"/>
    <w:rsid w:val="00BC1CE0"/>
    <w:rsid w:val="00BC3B62"/>
    <w:rsid w:val="00BC7E89"/>
    <w:rsid w:val="00BD4A1C"/>
    <w:rsid w:val="00BD6B30"/>
    <w:rsid w:val="00BE2AF1"/>
    <w:rsid w:val="00BE4799"/>
    <w:rsid w:val="00BE6660"/>
    <w:rsid w:val="00BE6663"/>
    <w:rsid w:val="00C02371"/>
    <w:rsid w:val="00C03D42"/>
    <w:rsid w:val="00C062C3"/>
    <w:rsid w:val="00C1166E"/>
    <w:rsid w:val="00C23175"/>
    <w:rsid w:val="00C273B2"/>
    <w:rsid w:val="00C42CAC"/>
    <w:rsid w:val="00C444B1"/>
    <w:rsid w:val="00C458ED"/>
    <w:rsid w:val="00C516A4"/>
    <w:rsid w:val="00C67587"/>
    <w:rsid w:val="00C75C94"/>
    <w:rsid w:val="00C760F7"/>
    <w:rsid w:val="00C76871"/>
    <w:rsid w:val="00C8064B"/>
    <w:rsid w:val="00C80CA7"/>
    <w:rsid w:val="00C8255E"/>
    <w:rsid w:val="00C87644"/>
    <w:rsid w:val="00C90669"/>
    <w:rsid w:val="00C90B08"/>
    <w:rsid w:val="00C95C3E"/>
    <w:rsid w:val="00CA03AE"/>
    <w:rsid w:val="00CB0A79"/>
    <w:rsid w:val="00CB0EE9"/>
    <w:rsid w:val="00CB1637"/>
    <w:rsid w:val="00CC2DF0"/>
    <w:rsid w:val="00CC395F"/>
    <w:rsid w:val="00CC58B1"/>
    <w:rsid w:val="00CC5D2F"/>
    <w:rsid w:val="00CC6C04"/>
    <w:rsid w:val="00CC7DE5"/>
    <w:rsid w:val="00CD1D1D"/>
    <w:rsid w:val="00CD2F83"/>
    <w:rsid w:val="00CD3DF7"/>
    <w:rsid w:val="00CD479E"/>
    <w:rsid w:val="00CD6752"/>
    <w:rsid w:val="00CD765B"/>
    <w:rsid w:val="00CE2323"/>
    <w:rsid w:val="00CF19D5"/>
    <w:rsid w:val="00CF1AC6"/>
    <w:rsid w:val="00CF35AA"/>
    <w:rsid w:val="00CF7FD2"/>
    <w:rsid w:val="00D003E6"/>
    <w:rsid w:val="00D0067C"/>
    <w:rsid w:val="00D042EF"/>
    <w:rsid w:val="00D0639E"/>
    <w:rsid w:val="00D11D90"/>
    <w:rsid w:val="00D1320D"/>
    <w:rsid w:val="00D13425"/>
    <w:rsid w:val="00D139AB"/>
    <w:rsid w:val="00D2559B"/>
    <w:rsid w:val="00D2618F"/>
    <w:rsid w:val="00D304A6"/>
    <w:rsid w:val="00D318B7"/>
    <w:rsid w:val="00D3628B"/>
    <w:rsid w:val="00D44BE8"/>
    <w:rsid w:val="00D44F4A"/>
    <w:rsid w:val="00D632D9"/>
    <w:rsid w:val="00D64E73"/>
    <w:rsid w:val="00D65C93"/>
    <w:rsid w:val="00D7260F"/>
    <w:rsid w:val="00D86C1B"/>
    <w:rsid w:val="00D86F4E"/>
    <w:rsid w:val="00D90BDA"/>
    <w:rsid w:val="00D9196B"/>
    <w:rsid w:val="00DA0C06"/>
    <w:rsid w:val="00DA4B12"/>
    <w:rsid w:val="00DA72CD"/>
    <w:rsid w:val="00DB2D0E"/>
    <w:rsid w:val="00DB35D2"/>
    <w:rsid w:val="00DB78ED"/>
    <w:rsid w:val="00DC1578"/>
    <w:rsid w:val="00DC4430"/>
    <w:rsid w:val="00DC522B"/>
    <w:rsid w:val="00DC6370"/>
    <w:rsid w:val="00DD6A16"/>
    <w:rsid w:val="00DE0EE4"/>
    <w:rsid w:val="00DF2B03"/>
    <w:rsid w:val="00E00F6D"/>
    <w:rsid w:val="00E105AF"/>
    <w:rsid w:val="00E12491"/>
    <w:rsid w:val="00E1330F"/>
    <w:rsid w:val="00E144BC"/>
    <w:rsid w:val="00E1541C"/>
    <w:rsid w:val="00E1555F"/>
    <w:rsid w:val="00E17671"/>
    <w:rsid w:val="00E201A2"/>
    <w:rsid w:val="00E2511F"/>
    <w:rsid w:val="00E26C66"/>
    <w:rsid w:val="00E37B6E"/>
    <w:rsid w:val="00E4175F"/>
    <w:rsid w:val="00E444DB"/>
    <w:rsid w:val="00E47B69"/>
    <w:rsid w:val="00E53368"/>
    <w:rsid w:val="00E57D00"/>
    <w:rsid w:val="00E62990"/>
    <w:rsid w:val="00E6524C"/>
    <w:rsid w:val="00E6631C"/>
    <w:rsid w:val="00E7209C"/>
    <w:rsid w:val="00E721A3"/>
    <w:rsid w:val="00E77740"/>
    <w:rsid w:val="00E82C4E"/>
    <w:rsid w:val="00E839A8"/>
    <w:rsid w:val="00E83CF6"/>
    <w:rsid w:val="00E9038F"/>
    <w:rsid w:val="00E9227A"/>
    <w:rsid w:val="00E937B2"/>
    <w:rsid w:val="00E947A9"/>
    <w:rsid w:val="00E97282"/>
    <w:rsid w:val="00E97C67"/>
    <w:rsid w:val="00EA0355"/>
    <w:rsid w:val="00EA0432"/>
    <w:rsid w:val="00EA338A"/>
    <w:rsid w:val="00EA4E1C"/>
    <w:rsid w:val="00EA503D"/>
    <w:rsid w:val="00EA59B6"/>
    <w:rsid w:val="00EA7114"/>
    <w:rsid w:val="00EA73CD"/>
    <w:rsid w:val="00EB1B75"/>
    <w:rsid w:val="00EB1D13"/>
    <w:rsid w:val="00EB4AB6"/>
    <w:rsid w:val="00EB624B"/>
    <w:rsid w:val="00EB628A"/>
    <w:rsid w:val="00EC0291"/>
    <w:rsid w:val="00ED3FD1"/>
    <w:rsid w:val="00EE0922"/>
    <w:rsid w:val="00EE0F39"/>
    <w:rsid w:val="00EE5369"/>
    <w:rsid w:val="00EF6618"/>
    <w:rsid w:val="00EF6BC6"/>
    <w:rsid w:val="00F04BCE"/>
    <w:rsid w:val="00F12BBE"/>
    <w:rsid w:val="00F13001"/>
    <w:rsid w:val="00F14040"/>
    <w:rsid w:val="00F27B03"/>
    <w:rsid w:val="00F31435"/>
    <w:rsid w:val="00F3503B"/>
    <w:rsid w:val="00F363E6"/>
    <w:rsid w:val="00F44E97"/>
    <w:rsid w:val="00F53518"/>
    <w:rsid w:val="00F53E9A"/>
    <w:rsid w:val="00F5426C"/>
    <w:rsid w:val="00F5505C"/>
    <w:rsid w:val="00F57DBA"/>
    <w:rsid w:val="00F60190"/>
    <w:rsid w:val="00F63159"/>
    <w:rsid w:val="00F724CC"/>
    <w:rsid w:val="00F743A7"/>
    <w:rsid w:val="00F76179"/>
    <w:rsid w:val="00F815C7"/>
    <w:rsid w:val="00F84FEC"/>
    <w:rsid w:val="00F86E25"/>
    <w:rsid w:val="00F86E5E"/>
    <w:rsid w:val="00F871B6"/>
    <w:rsid w:val="00FA062C"/>
    <w:rsid w:val="00FA17DA"/>
    <w:rsid w:val="00FA21B3"/>
    <w:rsid w:val="00FA41B4"/>
    <w:rsid w:val="00FA6841"/>
    <w:rsid w:val="00FB3FC2"/>
    <w:rsid w:val="00FB5F78"/>
    <w:rsid w:val="00FB728E"/>
    <w:rsid w:val="00FB78AF"/>
    <w:rsid w:val="00FC1D57"/>
    <w:rsid w:val="00FC379E"/>
    <w:rsid w:val="00FD0B47"/>
    <w:rsid w:val="00FD1C58"/>
    <w:rsid w:val="00FE0410"/>
    <w:rsid w:val="00FE1A12"/>
    <w:rsid w:val="00FE6A17"/>
    <w:rsid w:val="00FF0C12"/>
    <w:rsid w:val="00FF3D49"/>
    <w:rsid w:val="00FF74A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31E9C9ED"/>
  <w14:defaultImageDpi w14:val="300"/>
  <w15:docId w15:val="{F72221C8-16DE-A840-9A08-CCC25A5D58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PMingLiU"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05363"/>
    <w:pPr>
      <w:spacing w:line="280" w:lineRule="atLeast"/>
    </w:pPr>
    <w:rPr>
      <w:rFonts w:ascii="Arial" w:hAnsi="Arial" w:cs="Arial"/>
      <w:lang w:eastAsia="zh-TW"/>
    </w:rPr>
  </w:style>
  <w:style w:type="paragraph" w:styleId="Heading1">
    <w:name w:val="heading 1"/>
    <w:basedOn w:val="Normal"/>
    <w:next w:val="Normal"/>
    <w:qFormat/>
    <w:rsid w:val="00FB3FC2"/>
    <w:pPr>
      <w:keepNext/>
      <w:outlineLvl w:val="0"/>
    </w:pPr>
    <w:rPr>
      <w:b/>
      <w:bCs/>
      <w:kern w:val="32"/>
    </w:rPr>
  </w:style>
  <w:style w:type="paragraph" w:styleId="Heading2">
    <w:name w:val="heading 2"/>
    <w:basedOn w:val="Normal"/>
    <w:next w:val="Normal"/>
    <w:qFormat/>
    <w:rsid w:val="00FB3FC2"/>
    <w:pPr>
      <w:keepNext/>
      <w:outlineLvl w:val="1"/>
    </w:pPr>
    <w:rPr>
      <w:b/>
      <w:bCs/>
    </w:rPr>
  </w:style>
  <w:style w:type="paragraph" w:styleId="Heading3">
    <w:name w:val="heading 3"/>
    <w:basedOn w:val="Normal"/>
    <w:next w:val="Normal"/>
    <w:qFormat/>
    <w:rsid w:val="00FB3FC2"/>
    <w:pPr>
      <w:keepNext/>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140CC4"/>
    <w:pPr>
      <w:tabs>
        <w:tab w:val="center" w:pos="4536"/>
        <w:tab w:val="right" w:pos="9072"/>
      </w:tabs>
    </w:pPr>
  </w:style>
  <w:style w:type="paragraph" w:styleId="Footer">
    <w:name w:val="footer"/>
    <w:basedOn w:val="Normal"/>
    <w:rsid w:val="003D208E"/>
    <w:pPr>
      <w:tabs>
        <w:tab w:val="center" w:pos="4536"/>
        <w:tab w:val="right" w:pos="9072"/>
      </w:tabs>
      <w:spacing w:line="180" w:lineRule="exact"/>
    </w:pPr>
    <w:rPr>
      <w:sz w:val="15"/>
      <w:szCs w:val="15"/>
    </w:rPr>
  </w:style>
  <w:style w:type="table" w:styleId="TableGrid">
    <w:name w:val="Table Grid"/>
    <w:basedOn w:val="TableNormal"/>
    <w:rsid w:val="00CE2323"/>
    <w:pPr>
      <w:spacing w:line="280" w:lineRule="atLeast"/>
    </w:pPr>
    <w:tblPr>
      <w:tblCellMar>
        <w:left w:w="0" w:type="dxa"/>
        <w:right w:w="0" w:type="dxa"/>
      </w:tblCellMar>
    </w:tblPr>
  </w:style>
  <w:style w:type="paragraph" w:customStyle="1" w:styleId="Universittseinheit">
    <w:name w:val="Universitätseinheit"/>
    <w:basedOn w:val="Normal"/>
    <w:rsid w:val="0084116D"/>
    <w:pPr>
      <w:spacing w:line="240" w:lineRule="exact"/>
    </w:pPr>
    <w:rPr>
      <w:b/>
      <w:bCs/>
    </w:rPr>
  </w:style>
  <w:style w:type="paragraph" w:customStyle="1" w:styleId="Absender">
    <w:name w:val="Absender"/>
    <w:basedOn w:val="Normal"/>
    <w:rsid w:val="0084116D"/>
    <w:pPr>
      <w:spacing w:line="180" w:lineRule="exact"/>
    </w:pPr>
    <w:rPr>
      <w:sz w:val="15"/>
      <w:szCs w:val="15"/>
    </w:rPr>
  </w:style>
  <w:style w:type="paragraph" w:customStyle="1" w:styleId="Betreff">
    <w:name w:val="Betreff"/>
    <w:basedOn w:val="Normal"/>
    <w:rsid w:val="003D208E"/>
    <w:rPr>
      <w:b/>
      <w:bCs/>
    </w:rPr>
  </w:style>
  <w:style w:type="paragraph" w:customStyle="1" w:styleId="Adresse">
    <w:name w:val="Adresse"/>
    <w:basedOn w:val="Normal"/>
    <w:rsid w:val="00F3503B"/>
    <w:pPr>
      <w:ind w:right="1985"/>
    </w:pPr>
  </w:style>
  <w:style w:type="paragraph" w:customStyle="1" w:styleId="Untereinheit">
    <w:name w:val="Untereinheit"/>
    <w:basedOn w:val="Universittseinheit"/>
    <w:rsid w:val="00C273B2"/>
    <w:rPr>
      <w:b w:val="0"/>
      <w:bCs w:val="0"/>
      <w:lang w:val="de-CH"/>
    </w:rPr>
  </w:style>
  <w:style w:type="paragraph" w:styleId="BalloonText">
    <w:name w:val="Balloon Text"/>
    <w:basedOn w:val="Normal"/>
    <w:link w:val="BalloonTextChar"/>
    <w:uiPriority w:val="99"/>
    <w:semiHidden/>
    <w:unhideWhenUsed/>
    <w:rsid w:val="00FD1C58"/>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D1C58"/>
    <w:rPr>
      <w:rFonts w:ascii="Lucida Grande" w:hAnsi="Lucida Grande" w:cs="Lucida Grande"/>
      <w:sz w:val="18"/>
      <w:szCs w:val="18"/>
      <w:lang w:eastAsia="zh-TW"/>
    </w:rPr>
  </w:style>
  <w:style w:type="character" w:styleId="Hyperlink">
    <w:name w:val="Hyperlink"/>
    <w:basedOn w:val="DefaultParagraphFont"/>
    <w:uiPriority w:val="99"/>
    <w:unhideWhenUsed/>
    <w:rsid w:val="00464E63"/>
    <w:rPr>
      <w:color w:val="0000FF" w:themeColor="hyperlink"/>
      <w:u w:val="single"/>
    </w:rPr>
  </w:style>
  <w:style w:type="character" w:customStyle="1" w:styleId="UnresolvedMention1">
    <w:name w:val="Unresolved Mention1"/>
    <w:basedOn w:val="DefaultParagraphFont"/>
    <w:uiPriority w:val="99"/>
    <w:semiHidden/>
    <w:unhideWhenUsed/>
    <w:rsid w:val="00464E63"/>
    <w:rPr>
      <w:color w:val="605E5C"/>
      <w:shd w:val="clear" w:color="auto" w:fill="E1DFDD"/>
    </w:rPr>
  </w:style>
  <w:style w:type="character" w:styleId="UnresolvedMention">
    <w:name w:val="Unresolved Mention"/>
    <w:basedOn w:val="DefaultParagraphFont"/>
    <w:uiPriority w:val="99"/>
    <w:rsid w:val="00B82927"/>
    <w:rPr>
      <w:color w:val="605E5C"/>
      <w:shd w:val="clear" w:color="auto" w:fill="E1DFDD"/>
    </w:rPr>
  </w:style>
  <w:style w:type="character" w:styleId="CommentReference">
    <w:name w:val="annotation reference"/>
    <w:basedOn w:val="DefaultParagraphFont"/>
    <w:uiPriority w:val="99"/>
    <w:semiHidden/>
    <w:unhideWhenUsed/>
    <w:rsid w:val="00BE6663"/>
    <w:rPr>
      <w:sz w:val="16"/>
      <w:szCs w:val="16"/>
    </w:rPr>
  </w:style>
  <w:style w:type="paragraph" w:styleId="CommentText">
    <w:name w:val="annotation text"/>
    <w:basedOn w:val="Normal"/>
    <w:link w:val="CommentTextChar"/>
    <w:uiPriority w:val="99"/>
    <w:semiHidden/>
    <w:unhideWhenUsed/>
    <w:rsid w:val="00BE6663"/>
    <w:pPr>
      <w:spacing w:line="240" w:lineRule="auto"/>
    </w:pPr>
  </w:style>
  <w:style w:type="character" w:customStyle="1" w:styleId="CommentTextChar">
    <w:name w:val="Comment Text Char"/>
    <w:basedOn w:val="DefaultParagraphFont"/>
    <w:link w:val="CommentText"/>
    <w:uiPriority w:val="99"/>
    <w:semiHidden/>
    <w:rsid w:val="00BE6663"/>
    <w:rPr>
      <w:rFonts w:ascii="Arial" w:hAnsi="Arial" w:cs="Arial"/>
      <w:lang w:eastAsia="zh-TW"/>
    </w:rPr>
  </w:style>
  <w:style w:type="paragraph" w:styleId="CommentSubject">
    <w:name w:val="annotation subject"/>
    <w:basedOn w:val="CommentText"/>
    <w:next w:val="CommentText"/>
    <w:link w:val="CommentSubjectChar"/>
    <w:uiPriority w:val="99"/>
    <w:semiHidden/>
    <w:unhideWhenUsed/>
    <w:rsid w:val="00BE6663"/>
    <w:rPr>
      <w:b/>
      <w:bCs/>
    </w:rPr>
  </w:style>
  <w:style w:type="character" w:customStyle="1" w:styleId="CommentSubjectChar">
    <w:name w:val="Comment Subject Char"/>
    <w:basedOn w:val="CommentTextChar"/>
    <w:link w:val="CommentSubject"/>
    <w:uiPriority w:val="99"/>
    <w:semiHidden/>
    <w:rsid w:val="00BE6663"/>
    <w:rPr>
      <w:rFonts w:ascii="Arial" w:hAnsi="Arial" w:cs="Arial"/>
      <w:b/>
      <w:bCs/>
      <w:lang w:eastAsia="zh-TW"/>
    </w:rPr>
  </w:style>
  <w:style w:type="paragraph" w:styleId="Revision">
    <w:name w:val="Revision"/>
    <w:hidden/>
    <w:uiPriority w:val="99"/>
    <w:semiHidden/>
    <w:rsid w:val="00137FDC"/>
    <w:rPr>
      <w:rFonts w:ascii="Arial" w:hAnsi="Arial" w:cs="Arial"/>
      <w:lang w:eastAsia="zh-TW"/>
    </w:rPr>
  </w:style>
  <w:style w:type="paragraph" w:styleId="ListParagraph">
    <w:name w:val="List Paragraph"/>
    <w:basedOn w:val="Normal"/>
    <w:uiPriority w:val="34"/>
    <w:qFormat/>
    <w:rsid w:val="00432C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2"/>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header" Target="header2.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4.png"/><Relationship Id="rId10" Type="http://schemas.microsoft.com/office/2016/09/relationships/commentsIds" Target="commentsIds.xml"/><Relationship Id="rId19" Type="http://schemas.openxmlformats.org/officeDocument/2006/relationships/footer" Target="footer2.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5D79493-CA7C-4547-88D0-7484450BA34D}">
  <we:reference id="wa200001011" version="1.2.0.0" store="en-GB" storeType="OMEX"/>
  <we:alternateReferences>
    <we:reference id="WA200001011" version="1.2.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C5A421-4379-484F-927A-4DCC4CF349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1</Pages>
  <Words>532</Words>
  <Characters>3035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Letter</vt:lpstr>
    </vt:vector>
  </TitlesOfParts>
  <Company>University of Zurich</Company>
  <LinksUpToDate>false</LinksUpToDate>
  <CharactersWithSpaces>3560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Letter</dc:title>
  <dc:subject/>
  <dc:creator>Florian</dc:creator>
  <cp:keywords/>
  <dc:description>Vorlage uzh_brief_e MSO2003 v1 6.5.2010</dc:description>
  <cp:lastModifiedBy>Emanuele Giacomuzzo</cp:lastModifiedBy>
  <cp:revision>147</cp:revision>
  <cp:lastPrinted>2010-03-15T04:26:00Z</cp:lastPrinted>
  <dcterms:created xsi:type="dcterms:W3CDTF">2024-04-30T12:01:00Z</dcterms:created>
  <dcterms:modified xsi:type="dcterms:W3CDTF">2024-05-01T11:35:00Z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documentId_6504</vt:lpwstr>
  </property>
  <property fmtid="{D5CDD505-2E9C-101B-9397-08002B2CF9AE}" pid="3" name="grammarly_documentContext">
    <vt:lpwstr>{"goals":[],"domain":"general","emotions":[],"dialect":"british"}</vt:lpwstr>
  </property>
</Properties>
</file>