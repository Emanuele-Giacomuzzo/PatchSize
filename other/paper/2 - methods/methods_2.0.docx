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8A8F" w14:textId="3E0FB73E" w:rsidR="00C46B72" w:rsidRPr="00567C54" w:rsidRDefault="00C46B72" w:rsidP="00C46B72">
      <w:pPr>
        <w:pStyle w:val="Heading1"/>
        <w:rPr>
          <w:rFonts w:ascii="Times New Roman" w:eastAsia="Times New Roman" w:hAnsi="Times New Roman" w:cs="Times New Roman"/>
          <w:lang w:eastAsia="en-GB"/>
          <w:rPrChange w:id="0" w:author="Giacomuzzo, Emanuele" w:date="2022-07-21T10:52:00Z">
            <w:rPr>
              <w:rFonts w:eastAsia="Times New Roman"/>
              <w:lang w:eastAsia="en-GB"/>
            </w:rPr>
          </w:rPrChange>
        </w:rPr>
      </w:pPr>
      <w:r w:rsidRPr="00567C54">
        <w:rPr>
          <w:rFonts w:ascii="Times New Roman" w:eastAsia="Times New Roman" w:hAnsi="Times New Roman" w:cs="Times New Roman"/>
          <w:lang w:eastAsia="en-GB"/>
          <w:rPrChange w:id="1" w:author="Giacomuzzo, Emanuele" w:date="2022-07-21T10:52:00Z">
            <w:rPr>
              <w:rFonts w:eastAsia="Times New Roman"/>
              <w:lang w:eastAsia="en-GB"/>
            </w:rPr>
          </w:rPrChange>
        </w:rPr>
        <w:t>Experimental design</w:t>
      </w:r>
    </w:p>
    <w:p w14:paraId="67F33B7E" w14:textId="0D0FB058" w:rsidR="009570B5" w:rsidRDefault="00571CEE" w:rsidP="009570B5">
      <w:pPr>
        <w:ind w:firstLine="720"/>
        <w:rPr>
          <w:rFonts w:ascii="Times New Roman" w:eastAsia="Times New Roman" w:hAnsi="Times New Roman" w:cs="Times New Roman"/>
          <w:lang w:eastAsia="en-GB"/>
        </w:rPr>
      </w:pPr>
      <w:r>
        <w:rPr>
          <w:rFonts w:ascii="Times New Roman" w:eastAsia="Times New Roman" w:hAnsi="Times New Roman" w:cs="Times New Roman"/>
          <w:lang w:eastAsia="en-GB"/>
        </w:rPr>
        <w:t>T</w:t>
      </w:r>
      <w:r w:rsidR="0072782E" w:rsidRPr="00567C54">
        <w:rPr>
          <w:rFonts w:ascii="Times New Roman" w:eastAsia="Times New Roman" w:hAnsi="Times New Roman" w:cs="Times New Roman"/>
          <w:lang w:eastAsia="en-GB"/>
          <w:rPrChange w:id="2" w:author="Giacomuzzo, Emanuele" w:date="2022-07-21T10:52:00Z">
            <w:rPr>
              <w:rFonts w:ascii="TimesNewRomanPSMT" w:eastAsia="Times New Roman" w:hAnsi="TimesNewRomanPSMT" w:cs="Times New Roman"/>
              <w:lang w:eastAsia="en-GB"/>
            </w:rPr>
          </w:rPrChange>
        </w:rPr>
        <w:t>he effects of</w:t>
      </w:r>
      <w:r w:rsidR="007F6C27">
        <w:rPr>
          <w:rFonts w:ascii="Times New Roman" w:eastAsia="Times New Roman" w:hAnsi="Times New Roman" w:cs="Times New Roman"/>
          <w:lang w:eastAsia="en-GB"/>
        </w:rPr>
        <w:t xml:space="preserve"> patch</w:t>
      </w:r>
      <w:r w:rsidR="0072782E" w:rsidRPr="00567C54">
        <w:rPr>
          <w:rFonts w:ascii="Times New Roman" w:eastAsia="Times New Roman" w:hAnsi="Times New Roman" w:cs="Times New Roman"/>
          <w:lang w:eastAsia="en-GB"/>
          <w:rPrChange w:id="3" w:author="Giacomuzzo, Emanuele" w:date="2022-07-21T10:52:00Z">
            <w:rPr>
              <w:rFonts w:ascii="TimesNewRomanPSMT" w:eastAsia="Times New Roman" w:hAnsi="TimesNewRomanPSMT" w:cs="Times New Roman"/>
              <w:lang w:eastAsia="en-GB"/>
            </w:rPr>
          </w:rPrChange>
        </w:rPr>
        <w:t xml:space="preserve"> </w:t>
      </w:r>
      <w:r w:rsidR="007F6C27">
        <w:rPr>
          <w:rFonts w:ascii="Times New Roman" w:eastAsia="Times New Roman" w:hAnsi="Times New Roman" w:cs="Times New Roman"/>
          <w:lang w:eastAsia="en-GB"/>
        </w:rPr>
        <w:t>s</w:t>
      </w:r>
      <w:del w:id="4" w:author="Tianna Peller" w:date="2022-07-20T11:08:00Z">
        <w:r w:rsidR="00BC7519" w:rsidRPr="00567C54" w:rsidDel="00E62A9A">
          <w:rPr>
            <w:rFonts w:ascii="Times New Roman" w:eastAsia="Times New Roman" w:hAnsi="Times New Roman" w:cs="Times New Roman"/>
            <w:lang w:eastAsia="en-GB"/>
            <w:rPrChange w:id="5" w:author="Giacomuzzo, Emanuele" w:date="2022-07-21T10:52:00Z">
              <w:rPr>
                <w:rFonts w:ascii="TimesNewRomanPSMT" w:eastAsia="Times New Roman" w:hAnsi="TimesNewRomanPSMT" w:cs="Times New Roman"/>
                <w:lang w:eastAsia="en-GB"/>
              </w:rPr>
            </w:rPrChange>
          </w:rPr>
          <w:delText>p</w:delText>
        </w:r>
      </w:del>
      <w:r w:rsidR="00BC7519" w:rsidRPr="00567C54">
        <w:rPr>
          <w:rFonts w:ascii="Times New Roman" w:eastAsia="Times New Roman" w:hAnsi="Times New Roman" w:cs="Times New Roman"/>
          <w:lang w:eastAsia="en-GB"/>
          <w:rPrChange w:id="6" w:author="Giacomuzzo, Emanuele" w:date="2022-07-21T10:52:00Z">
            <w:rPr>
              <w:rFonts w:ascii="TimesNewRomanPSMT" w:eastAsia="Times New Roman" w:hAnsi="TimesNewRomanPSMT" w:cs="Times New Roman"/>
              <w:lang w:eastAsia="en-GB"/>
            </w:rPr>
          </w:rPrChange>
        </w:rPr>
        <w:t xml:space="preserve">ize </w:t>
      </w:r>
      <w:r w:rsidR="0072782E" w:rsidRPr="00567C54">
        <w:rPr>
          <w:rFonts w:ascii="Times New Roman" w:eastAsia="Times New Roman" w:hAnsi="Times New Roman" w:cs="Times New Roman"/>
          <w:lang w:eastAsia="en-GB"/>
          <w:rPrChange w:id="7" w:author="Giacomuzzo, Emanuele" w:date="2022-07-21T10:52:00Z">
            <w:rPr>
              <w:rFonts w:ascii="TimesNewRomanPSMT" w:eastAsia="Times New Roman" w:hAnsi="TimesNewRomanPSMT" w:cs="Times New Roman"/>
              <w:lang w:eastAsia="en-GB"/>
            </w:rPr>
          </w:rPrChange>
        </w:rPr>
        <w:t xml:space="preserve">on </w:t>
      </w:r>
      <w:ins w:id="8" w:author="Tianna Peller" w:date="2022-07-20T11:45:00Z">
        <w:r w:rsidR="005205CD" w:rsidRPr="00567C54">
          <w:rPr>
            <w:rFonts w:ascii="Times New Roman" w:eastAsia="Times New Roman" w:hAnsi="Times New Roman" w:cs="Times New Roman"/>
            <w:lang w:eastAsia="en-GB"/>
            <w:rPrChange w:id="9" w:author="Giacomuzzo, Emanuele" w:date="2022-07-21T10:52:00Z">
              <w:rPr>
                <w:rFonts w:ascii="TimesNewRomanPSMT" w:eastAsia="Times New Roman" w:hAnsi="TimesNewRomanPSMT" w:cs="Times New Roman"/>
                <w:lang w:eastAsia="en-GB"/>
              </w:rPr>
            </w:rPrChange>
          </w:rPr>
          <w:t xml:space="preserve">local and </w:t>
        </w:r>
      </w:ins>
      <w:r w:rsidR="00B07EA7">
        <w:rPr>
          <w:rFonts w:ascii="Times New Roman" w:eastAsia="Times New Roman" w:hAnsi="Times New Roman" w:cs="Times New Roman"/>
          <w:lang w:eastAsia="en-GB"/>
        </w:rPr>
        <w:t xml:space="preserve">regional </w:t>
      </w:r>
      <w:r w:rsidR="00BC7519" w:rsidRPr="00567C54">
        <w:rPr>
          <w:rFonts w:ascii="Times New Roman" w:eastAsia="Times New Roman" w:hAnsi="Times New Roman" w:cs="Times New Roman"/>
          <w:lang w:eastAsia="en-GB"/>
          <w:rPrChange w:id="10" w:author="Giacomuzzo, Emanuele" w:date="2022-07-21T10:52:00Z">
            <w:rPr>
              <w:rFonts w:ascii="TimesNewRomanPSMT" w:eastAsia="Times New Roman" w:hAnsi="TimesNewRomanPSMT" w:cs="Times New Roman"/>
              <w:lang w:eastAsia="en-GB"/>
            </w:rPr>
          </w:rPrChange>
        </w:rPr>
        <w:t>meta-ecosystem</w:t>
      </w:r>
      <w:ins w:id="11" w:author="Giacomuzzo, Emanuele" w:date="2022-07-25T09:05:00Z">
        <w:r w:rsidR="000824B6">
          <w:rPr>
            <w:rFonts w:ascii="Times New Roman" w:eastAsia="Times New Roman" w:hAnsi="Times New Roman" w:cs="Times New Roman"/>
            <w:lang w:eastAsia="en-GB"/>
          </w:rPr>
          <w:t xml:space="preserve"> </w:t>
        </w:r>
        <w:commentRangeStart w:id="12"/>
        <w:r w:rsidR="000824B6">
          <w:rPr>
            <w:rFonts w:ascii="Times New Roman" w:eastAsia="Times New Roman" w:hAnsi="Times New Roman" w:cs="Times New Roman"/>
            <w:lang w:eastAsia="en-GB"/>
          </w:rPr>
          <w:t>properties</w:t>
        </w:r>
      </w:ins>
      <w:commentRangeEnd w:id="12"/>
      <w:ins w:id="13" w:author="Giacomuzzo, Emanuele" w:date="2022-07-25T09:06:00Z">
        <w:r w:rsidR="000824B6">
          <w:rPr>
            <w:rStyle w:val="CommentReference"/>
          </w:rPr>
          <w:commentReference w:id="12"/>
        </w:r>
      </w:ins>
      <w:del w:id="14" w:author="Giacomuzzo, Emanuele" w:date="2022-07-25T09:05:00Z">
        <w:r w:rsidR="00BC7519" w:rsidRPr="00567C54" w:rsidDel="000824B6">
          <w:rPr>
            <w:rFonts w:ascii="Times New Roman" w:eastAsia="Times New Roman" w:hAnsi="Times New Roman" w:cs="Times New Roman"/>
            <w:lang w:eastAsia="en-GB"/>
            <w:rPrChange w:id="15" w:author="Giacomuzzo, Emanuele" w:date="2022-07-21T10:52:00Z">
              <w:rPr>
                <w:rFonts w:ascii="TimesNewRomanPSMT" w:eastAsia="Times New Roman" w:hAnsi="TimesNewRomanPSMT" w:cs="Times New Roman"/>
                <w:lang w:eastAsia="en-GB"/>
              </w:rPr>
            </w:rPrChange>
          </w:rPr>
          <w:delText xml:space="preserve"> </w:delText>
        </w:r>
        <w:commentRangeStart w:id="16"/>
        <w:commentRangeStart w:id="17"/>
        <w:r w:rsidR="00BC7519" w:rsidRPr="00567C54" w:rsidDel="000824B6">
          <w:rPr>
            <w:rFonts w:ascii="Times New Roman" w:eastAsia="Times New Roman" w:hAnsi="Times New Roman" w:cs="Times New Roman"/>
            <w:lang w:eastAsia="en-GB"/>
            <w:rPrChange w:id="18" w:author="Giacomuzzo, Emanuele" w:date="2022-07-21T10:52:00Z">
              <w:rPr>
                <w:rFonts w:ascii="TimesNewRomanPSMT" w:eastAsia="Times New Roman" w:hAnsi="TimesNewRomanPSMT" w:cs="Times New Roman"/>
                <w:lang w:eastAsia="en-GB"/>
              </w:rPr>
            </w:rPrChange>
          </w:rPr>
          <w:delText>dynamics</w:delText>
        </w:r>
      </w:del>
      <w:commentRangeEnd w:id="16"/>
      <w:r w:rsidR="004560DC" w:rsidRPr="00567C54">
        <w:rPr>
          <w:rStyle w:val="CommentReference"/>
          <w:rFonts w:ascii="Times New Roman" w:hAnsi="Times New Roman" w:cs="Times New Roman"/>
          <w:rPrChange w:id="19" w:author="Giacomuzzo, Emanuele" w:date="2022-07-21T10:52:00Z">
            <w:rPr>
              <w:rStyle w:val="CommentReference"/>
            </w:rPr>
          </w:rPrChange>
        </w:rPr>
        <w:commentReference w:id="16"/>
      </w:r>
      <w:commentRangeEnd w:id="17"/>
      <w:r w:rsidR="00037B48" w:rsidRPr="00567C54">
        <w:rPr>
          <w:rStyle w:val="CommentReference"/>
          <w:rFonts w:ascii="Times New Roman" w:hAnsi="Times New Roman" w:cs="Times New Roman"/>
          <w:rPrChange w:id="20" w:author="Giacomuzzo, Emanuele" w:date="2022-07-21T10:52:00Z">
            <w:rPr>
              <w:rStyle w:val="CommentReference"/>
            </w:rPr>
          </w:rPrChange>
        </w:rPr>
        <w:commentReference w:id="17"/>
      </w:r>
      <w:r>
        <w:rPr>
          <w:rFonts w:ascii="Times New Roman" w:eastAsia="Times New Roman" w:hAnsi="Times New Roman" w:cs="Times New Roman"/>
          <w:lang w:eastAsia="en-GB"/>
        </w:rPr>
        <w:t xml:space="preserve"> were tested using a protist </w:t>
      </w:r>
      <w:r w:rsidR="0058702B">
        <w:rPr>
          <w:rFonts w:ascii="Times New Roman" w:eastAsia="Times New Roman" w:hAnsi="Times New Roman" w:cs="Times New Roman"/>
          <w:lang w:eastAsia="en-GB"/>
        </w:rPr>
        <w:t xml:space="preserve">microcosm </w:t>
      </w:r>
      <w:r>
        <w:rPr>
          <w:rFonts w:ascii="Times New Roman" w:eastAsia="Times New Roman" w:hAnsi="Times New Roman" w:cs="Times New Roman"/>
          <w:lang w:eastAsia="en-GB"/>
        </w:rPr>
        <w:t>experiment</w:t>
      </w:r>
      <w:r w:rsidR="0008186F">
        <w:rPr>
          <w:rFonts w:ascii="Times New Roman" w:eastAsia="Times New Roman" w:hAnsi="Times New Roman" w:cs="Times New Roman"/>
          <w:lang w:eastAsia="en-GB"/>
        </w:rPr>
        <w:t xml:space="preserve"> </w:t>
      </w:r>
      <w:r w:rsidR="0008186F">
        <w:rPr>
          <w:rFonts w:ascii="Times New Roman" w:eastAsia="Times New Roman" w:hAnsi="Times New Roman" w:cs="Times New Roman"/>
          <w:lang w:eastAsia="en-GB"/>
        </w:rPr>
        <w:fldChar w:fldCharType="begin" w:fldLock="1"/>
      </w:r>
      <w:r w:rsidR="0008186F">
        <w:rPr>
          <w:rFonts w:ascii="Times New Roman" w:eastAsia="Times New Roman" w:hAnsi="Times New Roman" w:cs="Times New Roman"/>
          <w:lang w:eastAsia="en-GB"/>
        </w:rPr>
        <w:instrText>ADDIN CSL_CITATION {"citationItems":[{"id":"ITEM-1","itemData":{"DOI":"10.1111/2041-210X.12312","ISSN":"2041210X","abstract":"Summary: Laboratory microcosm experiments using protists as model organisms have a long tradition and are widely used to investigate general concepts in population biology, community ecology and evolutionary biology. Many variables of interest are measured in order to study processes and patterns at different spatiotemporal scales and across all levels of biological organization. This includes measurements of body size, mobility or abundance, in order to understand population dynamics, dispersal behaviour and ecosystem processes. Also, a variety of manipulations are employed, such as temperature changes or varying connectivity in spatial microcosm networks. Past studies, however, have used varying methods for maintenance, measurement, and manipulation, which hinders across-study comparisons and meta-analyses, and the added value they bring. Furthermore, application of techniques such as flow cytometry, image and video analyses, and in situ environmental probes provide novel and improved opportunities to quantify variables of interest at unprecedented precision and temporal resolution. Here, we take the first step towards a standardization of well-established and novel methods and techniques within the field of protist microcosm experiments. We provide a comprehensive overview of maintenance, measurement and manipulation methods. An extensive supplement contains detailed protocols of all methods, and these protocols also exist in a community updateable online repository. We envision that such a synthesis and standardization of methods will overcome shortcomings and challenges faced by past studies and also promote activities such as meta-analyses and distributed experiments conducted simultaneously across many different laboratories at a global scale.","author":[{"dropping-particle":"","family":"Altermatt","given":"Florian","non-dropping-particle":"","parse-names":false,"suffix":""},{"dropping-particle":"","family":"Fronhofer","given":"Emanuel A.","non-dropping-particle":"","parse-names":false,"suffix":""},{"dropping-particle":"","family":"Garnier","given":"Aurélie","non-dropping-particle":"","parse-names":false,"suffix":""},{"dropping-particle":"","family":"Giometto","given":"Andrea","non-dropping-particle":"","parse-names":false,"suffix":""},{"dropping-particle":"","family":"Hammes","given":"Frederik","non-dropping-particle":"","parse-names":false,"suffix":""},{"dropping-particle":"","family":"Klecka","given":"Jan","non-dropping-particle":"","parse-names":false,"suffix":""},{"dropping-particle":"","family":"Legrand","given":"Delphine","non-dropping-particle":"","parse-names":false,"suffix":""},{"dropping-particle":"","family":"Mächler","given":"Elvira","non-dropping-particle":"","parse-names":false,"suffix":""},{"dropping-particle":"","family":"Massie","given":"Thomas M.","non-dropping-particle":"","parse-names":false,"suffix":""},{"dropping-particle":"","family":"Pennekamp","given":"Frank","non-dropping-particle":"","parse-names":false,"suffix":""},{"dropping-particle":"","family":"Plebani","given":"Marco","non-dropping-particle":"","parse-names":false,"suffix":""},{"dropping-particle":"","family":"Pontarp","given":"Mikael","non-dropping-particle":"","parse-names":false,"suffix":""},{"dropping-particle":"","family":"Schtickzelle","given":"Nicolas","non-dropping-particle":"","parse-names":false,"suffix":""},{"dropping-particle":"","family":"Thuillier","given":"Virginie","non-dropping-particle":"","parse-names":false,"suffix":""},{"dropping-particle":"","family":"Petchey","given":"Owen L.","non-dropping-particle":"","parse-names":false,"suffix":""}],"container-title":"Methods in Ecology and Evolution","id":"ITEM-1","issue":"2","issued":{"date-parts":[["2015"]]},"page":"218-231","title":"Big answers from small worlds: A user's guide for protist microcosms as a model system in ecology and evolution","type":"article-journal","volume":"6"},"uris":["http://www.mendeley.com/documents/?uuid=eaf7bd2d-adfe-4706-967e-320dba1fed4e"]}],"mendeley":{"formattedCitation":"(Altermatt et al., 2015)","plainTextFormattedCitation":"(Altermatt et al., 2015)"},"properties":{"noteIndex":0},"schema":"https://github.com/citation-style-language/schema/raw/master/csl-citation.json"}</w:instrText>
      </w:r>
      <w:r w:rsidR="0008186F">
        <w:rPr>
          <w:rFonts w:ascii="Times New Roman" w:eastAsia="Times New Roman" w:hAnsi="Times New Roman" w:cs="Times New Roman"/>
          <w:lang w:eastAsia="en-GB"/>
        </w:rPr>
        <w:fldChar w:fldCharType="separate"/>
      </w:r>
      <w:r w:rsidR="0008186F" w:rsidRPr="0008186F">
        <w:rPr>
          <w:rFonts w:ascii="Times New Roman" w:eastAsia="Times New Roman" w:hAnsi="Times New Roman" w:cs="Times New Roman"/>
          <w:noProof/>
          <w:lang w:eastAsia="en-GB"/>
        </w:rPr>
        <w:t>(Altermatt et al., 2015)</w:t>
      </w:r>
      <w:r w:rsidR="0008186F">
        <w:rPr>
          <w:rFonts w:ascii="Times New Roman" w:eastAsia="Times New Roman" w:hAnsi="Times New Roman" w:cs="Times New Roman"/>
          <w:lang w:eastAsia="en-GB"/>
        </w:rPr>
        <w:fldChar w:fldCharType="end"/>
      </w:r>
      <w:r w:rsidR="00545F81">
        <w:rPr>
          <w:rFonts w:ascii="Times New Roman" w:eastAsia="Times New Roman" w:hAnsi="Times New Roman" w:cs="Times New Roman"/>
          <w:lang w:eastAsia="en-GB"/>
        </w:rPr>
        <w:t xml:space="preserve">. </w:t>
      </w:r>
      <w:r w:rsidR="00991A3C">
        <w:rPr>
          <w:rFonts w:ascii="Times New Roman" w:eastAsia="Times New Roman" w:hAnsi="Times New Roman" w:cs="Times New Roman"/>
          <w:lang w:eastAsia="en-GB"/>
        </w:rPr>
        <w:t xml:space="preserve">Each meta-ecosystem was composed of </w:t>
      </w:r>
      <w:r w:rsidR="00206987">
        <w:rPr>
          <w:rFonts w:ascii="Times New Roman" w:eastAsia="Times New Roman" w:hAnsi="Times New Roman" w:cs="Times New Roman"/>
          <w:lang w:eastAsia="en-GB"/>
        </w:rPr>
        <w:t xml:space="preserve">two </w:t>
      </w:r>
      <w:r w:rsidR="0077007A">
        <w:rPr>
          <w:rFonts w:ascii="Times New Roman" w:eastAsia="Times New Roman" w:hAnsi="Times New Roman" w:cs="Times New Roman"/>
          <w:lang w:eastAsia="en-GB"/>
        </w:rPr>
        <w:t>cultur</w:t>
      </w:r>
      <w:r w:rsidR="004317DA">
        <w:rPr>
          <w:rFonts w:ascii="Times New Roman" w:eastAsia="Times New Roman" w:hAnsi="Times New Roman" w:cs="Times New Roman"/>
          <w:lang w:eastAsia="en-GB"/>
        </w:rPr>
        <w:t>e</w:t>
      </w:r>
      <w:r w:rsidR="0077007A">
        <w:rPr>
          <w:rFonts w:ascii="Times New Roman" w:eastAsia="Times New Roman" w:hAnsi="Times New Roman" w:cs="Times New Roman"/>
          <w:lang w:eastAsia="en-GB"/>
        </w:rPr>
        <w:t xml:space="preserve">s </w:t>
      </w:r>
      <w:r w:rsidR="00777F37">
        <w:rPr>
          <w:rFonts w:ascii="Times New Roman" w:eastAsia="Times New Roman" w:hAnsi="Times New Roman" w:cs="Times New Roman"/>
          <w:lang w:eastAsia="en-GB"/>
        </w:rPr>
        <w:t xml:space="preserve">subjected to </w:t>
      </w:r>
      <w:r w:rsidR="00E409FC">
        <w:rPr>
          <w:rFonts w:ascii="Times New Roman" w:eastAsia="Times New Roman" w:hAnsi="Times New Roman" w:cs="Times New Roman"/>
          <w:lang w:eastAsia="en-GB"/>
        </w:rPr>
        <w:t xml:space="preserve">a </w:t>
      </w:r>
      <w:r w:rsidR="00777F37">
        <w:rPr>
          <w:rFonts w:ascii="Times New Roman" w:eastAsia="Times New Roman" w:hAnsi="Times New Roman" w:cs="Times New Roman"/>
          <w:lang w:eastAsia="en-GB"/>
        </w:rPr>
        <w:t>disturbance</w:t>
      </w:r>
      <w:r w:rsidR="00E409FC">
        <w:rPr>
          <w:rFonts w:ascii="Times New Roman" w:eastAsia="Times New Roman" w:hAnsi="Times New Roman" w:cs="Times New Roman"/>
          <w:lang w:eastAsia="en-GB"/>
        </w:rPr>
        <w:t xml:space="preserve"> regime</w:t>
      </w:r>
      <w:r w:rsidR="00777F37">
        <w:rPr>
          <w:rFonts w:ascii="Times New Roman" w:eastAsia="Times New Roman" w:hAnsi="Times New Roman" w:cs="Times New Roman"/>
          <w:lang w:eastAsia="en-GB"/>
        </w:rPr>
        <w:t xml:space="preserve">. During each </w:t>
      </w:r>
      <w:r w:rsidR="000A498B">
        <w:rPr>
          <w:rFonts w:ascii="Times New Roman" w:eastAsia="Times New Roman" w:hAnsi="Times New Roman" w:cs="Times New Roman"/>
          <w:lang w:eastAsia="en-GB"/>
        </w:rPr>
        <w:t>disturbance event</w:t>
      </w:r>
      <w:r w:rsidR="00D20D9D">
        <w:rPr>
          <w:rFonts w:ascii="Times New Roman" w:eastAsia="Times New Roman" w:hAnsi="Times New Roman" w:cs="Times New Roman"/>
          <w:lang w:eastAsia="en-GB"/>
        </w:rPr>
        <w:t>,</w:t>
      </w:r>
      <w:r w:rsidR="000A498B">
        <w:rPr>
          <w:rFonts w:ascii="Times New Roman" w:eastAsia="Times New Roman" w:hAnsi="Times New Roman" w:cs="Times New Roman"/>
          <w:lang w:eastAsia="en-GB"/>
        </w:rPr>
        <w:t xml:space="preserve"> part of the community </w:t>
      </w:r>
      <w:r w:rsidR="00777F37">
        <w:rPr>
          <w:rFonts w:ascii="Times New Roman" w:eastAsia="Times New Roman" w:hAnsi="Times New Roman" w:cs="Times New Roman"/>
          <w:lang w:eastAsia="en-GB"/>
        </w:rPr>
        <w:t xml:space="preserve">was turned </w:t>
      </w:r>
      <w:r w:rsidR="000827CF">
        <w:rPr>
          <w:rFonts w:ascii="Times New Roman" w:eastAsia="Times New Roman" w:hAnsi="Times New Roman" w:cs="Times New Roman"/>
          <w:lang w:eastAsia="en-GB"/>
        </w:rPr>
        <w:t xml:space="preserve">into </w:t>
      </w:r>
      <w:r w:rsidR="000A498B">
        <w:rPr>
          <w:rFonts w:ascii="Times New Roman" w:eastAsia="Times New Roman" w:hAnsi="Times New Roman" w:cs="Times New Roman"/>
          <w:lang w:eastAsia="en-GB"/>
        </w:rPr>
        <w:t xml:space="preserve">detritus. </w:t>
      </w:r>
      <w:r w:rsidR="00132DFB">
        <w:rPr>
          <w:rFonts w:ascii="Times New Roman" w:eastAsia="Times New Roman" w:hAnsi="Times New Roman" w:cs="Times New Roman"/>
          <w:lang w:eastAsia="en-GB"/>
        </w:rPr>
        <w:t>This detritus then flow</w:t>
      </w:r>
      <w:r w:rsidR="00645393">
        <w:rPr>
          <w:rFonts w:ascii="Times New Roman" w:eastAsia="Times New Roman" w:hAnsi="Times New Roman" w:cs="Times New Roman"/>
          <w:lang w:eastAsia="en-GB"/>
        </w:rPr>
        <w:t>ed</w:t>
      </w:r>
      <w:r w:rsidR="00632383">
        <w:rPr>
          <w:rFonts w:ascii="Times New Roman" w:eastAsia="Times New Roman" w:hAnsi="Times New Roman" w:cs="Times New Roman"/>
          <w:lang w:eastAsia="en-GB"/>
        </w:rPr>
        <w:t xml:space="preserve"> </w:t>
      </w:r>
      <w:r w:rsidR="00132DFB">
        <w:rPr>
          <w:rFonts w:ascii="Times New Roman" w:eastAsia="Times New Roman" w:hAnsi="Times New Roman" w:cs="Times New Roman"/>
          <w:lang w:eastAsia="en-GB"/>
        </w:rPr>
        <w:t xml:space="preserve">between </w:t>
      </w:r>
      <w:r w:rsidR="003656BE">
        <w:rPr>
          <w:rFonts w:ascii="Times New Roman" w:eastAsia="Times New Roman" w:hAnsi="Times New Roman" w:cs="Times New Roman"/>
          <w:lang w:eastAsia="en-GB"/>
        </w:rPr>
        <w:t>cultures</w:t>
      </w:r>
      <w:r w:rsidR="00132DFB">
        <w:rPr>
          <w:rFonts w:ascii="Times New Roman" w:eastAsia="Times New Roman" w:hAnsi="Times New Roman" w:cs="Times New Roman"/>
          <w:lang w:eastAsia="en-GB"/>
        </w:rPr>
        <w:t xml:space="preserve"> bidirectionally</w:t>
      </w:r>
      <w:r w:rsidR="000A498B">
        <w:rPr>
          <w:rFonts w:ascii="Times New Roman" w:eastAsia="Times New Roman" w:hAnsi="Times New Roman" w:cs="Times New Roman"/>
          <w:lang w:eastAsia="en-GB"/>
        </w:rPr>
        <w:t>, connecting the</w:t>
      </w:r>
      <w:r w:rsidR="00D20805">
        <w:rPr>
          <w:rFonts w:ascii="Times New Roman" w:eastAsia="Times New Roman" w:hAnsi="Times New Roman" w:cs="Times New Roman"/>
          <w:lang w:eastAsia="en-GB"/>
        </w:rPr>
        <w:t>m</w:t>
      </w:r>
      <w:r w:rsidR="000A498B">
        <w:rPr>
          <w:rFonts w:ascii="Times New Roman" w:eastAsia="Times New Roman" w:hAnsi="Times New Roman" w:cs="Times New Roman"/>
          <w:lang w:eastAsia="en-GB"/>
        </w:rPr>
        <w:t xml:space="preserve"> through resource flow</w:t>
      </w:r>
      <w:r w:rsidR="00132DFB">
        <w:rPr>
          <w:rFonts w:ascii="Times New Roman" w:eastAsia="Times New Roman" w:hAnsi="Times New Roman" w:cs="Times New Roman"/>
          <w:lang w:eastAsia="en-GB"/>
        </w:rPr>
        <w:t xml:space="preserve">. </w:t>
      </w:r>
      <w:r w:rsidR="00DC3A3A" w:rsidRPr="00567C54">
        <w:rPr>
          <w:rFonts w:ascii="Times New Roman" w:eastAsia="Times New Roman" w:hAnsi="Times New Roman" w:cs="Times New Roman"/>
          <w:lang w:eastAsia="en-GB"/>
          <w:rPrChange w:id="21" w:author="Giacomuzzo, Emanuele" w:date="2022-07-21T10:52:00Z">
            <w:rPr>
              <w:rFonts w:ascii="TimesNewRomanPSMT" w:eastAsia="Times New Roman" w:hAnsi="TimesNewRomanPSMT" w:cs="Times New Roman"/>
              <w:lang w:eastAsia="en-GB"/>
            </w:rPr>
          </w:rPrChange>
        </w:rPr>
        <w:t xml:space="preserve">Within a meta-ecosystem, </w:t>
      </w:r>
      <w:r w:rsidR="00690A93">
        <w:rPr>
          <w:rFonts w:ascii="Times New Roman" w:eastAsia="Times New Roman" w:hAnsi="Times New Roman" w:cs="Times New Roman"/>
          <w:lang w:eastAsia="en-GB"/>
        </w:rPr>
        <w:t xml:space="preserve">only </w:t>
      </w:r>
      <w:r w:rsidR="00CB7E4E">
        <w:rPr>
          <w:rFonts w:ascii="Times New Roman" w:eastAsia="Times New Roman" w:hAnsi="Times New Roman" w:cs="Times New Roman"/>
          <w:lang w:eastAsia="en-GB"/>
        </w:rPr>
        <w:t>resources were exchanged</w:t>
      </w:r>
      <w:r w:rsidR="00DC3A3A" w:rsidRPr="00567C54">
        <w:rPr>
          <w:rFonts w:ascii="Times New Roman" w:eastAsia="Times New Roman" w:hAnsi="Times New Roman" w:cs="Times New Roman"/>
          <w:lang w:eastAsia="en-GB"/>
          <w:rPrChange w:id="22" w:author="Giacomuzzo, Emanuele" w:date="2022-07-21T10:52:00Z">
            <w:rPr>
              <w:rFonts w:ascii="TimesNewRomanPSMT" w:eastAsia="Times New Roman" w:hAnsi="TimesNewRomanPSMT" w:cs="Times New Roman"/>
              <w:lang w:eastAsia="en-GB"/>
            </w:rPr>
          </w:rPrChange>
        </w:rPr>
        <w:t>. No organisms dispersed.</w:t>
      </w:r>
    </w:p>
    <w:p w14:paraId="0E6826C9" w14:textId="77777777" w:rsidR="005D1B6D" w:rsidRDefault="001744F6" w:rsidP="00D963A4">
      <w:pPr>
        <w:ind w:firstLine="720"/>
        <w:rPr>
          <w:rFonts w:ascii="Times New Roman" w:hAnsi="Times New Roman" w:cs="Times New Roman"/>
          <w:lang w:eastAsia="en-GB"/>
        </w:rPr>
      </w:pPr>
      <w:r>
        <w:rPr>
          <w:rFonts w:ascii="Times New Roman" w:hAnsi="Times New Roman" w:cs="Times New Roman"/>
          <w:lang w:eastAsia="en-GB"/>
        </w:rPr>
        <w:t xml:space="preserve">Our focal meta-ecosystem was composed of a small patch (7.5 ml) and a large patch (37.5 ml). </w:t>
      </w:r>
      <w:r w:rsidR="00AA6E30">
        <w:rPr>
          <w:rFonts w:ascii="Times New Roman" w:hAnsi="Times New Roman" w:cs="Times New Roman"/>
          <w:lang w:eastAsia="en-GB"/>
        </w:rPr>
        <w:t xml:space="preserve">To study the effects </w:t>
      </w:r>
      <w:r w:rsidR="00A8551D">
        <w:rPr>
          <w:rFonts w:ascii="Times New Roman" w:hAnsi="Times New Roman" w:cs="Times New Roman"/>
          <w:lang w:eastAsia="en-GB"/>
        </w:rPr>
        <w:t>that</w:t>
      </w:r>
      <w:r w:rsidR="00AA6E30">
        <w:rPr>
          <w:rFonts w:ascii="Times New Roman" w:hAnsi="Times New Roman" w:cs="Times New Roman"/>
          <w:lang w:eastAsia="en-GB"/>
        </w:rPr>
        <w:t xml:space="preserve"> such size difference</w:t>
      </w:r>
      <w:r w:rsidR="007460CE">
        <w:rPr>
          <w:rFonts w:ascii="Times New Roman" w:hAnsi="Times New Roman" w:cs="Times New Roman"/>
          <w:lang w:eastAsia="en-GB"/>
        </w:rPr>
        <w:t xml:space="preserve"> </w:t>
      </w:r>
      <w:r w:rsidR="00A8551D">
        <w:rPr>
          <w:rFonts w:ascii="Times New Roman" w:hAnsi="Times New Roman" w:cs="Times New Roman"/>
          <w:lang w:eastAsia="en-GB"/>
        </w:rPr>
        <w:t xml:space="preserve">had </w:t>
      </w:r>
      <w:r w:rsidR="007460CE">
        <w:rPr>
          <w:rFonts w:ascii="Times New Roman" w:hAnsi="Times New Roman" w:cs="Times New Roman"/>
          <w:lang w:eastAsia="en-GB"/>
        </w:rPr>
        <w:t>on regional properties</w:t>
      </w:r>
      <w:r w:rsidR="00AA6E30">
        <w:rPr>
          <w:rFonts w:ascii="Times New Roman" w:hAnsi="Times New Roman" w:cs="Times New Roman"/>
          <w:lang w:eastAsia="en-GB"/>
        </w:rPr>
        <w:t xml:space="preserve">, we compared </w:t>
      </w:r>
      <w:r w:rsidR="0011235E">
        <w:rPr>
          <w:rFonts w:ascii="Times New Roman" w:hAnsi="Times New Roman" w:cs="Times New Roman"/>
          <w:lang w:eastAsia="en-GB"/>
        </w:rPr>
        <w:t>this</w:t>
      </w:r>
      <w:r w:rsidR="00AA6E30">
        <w:rPr>
          <w:rFonts w:ascii="Times New Roman" w:hAnsi="Times New Roman" w:cs="Times New Roman"/>
          <w:lang w:eastAsia="en-GB"/>
        </w:rPr>
        <w:t xml:space="preserve"> meta-ecosystem </w:t>
      </w:r>
      <w:r w:rsidR="00577506">
        <w:rPr>
          <w:rFonts w:ascii="Times New Roman" w:hAnsi="Times New Roman" w:cs="Times New Roman"/>
          <w:lang w:eastAsia="en-GB"/>
        </w:rPr>
        <w:t xml:space="preserve">to </w:t>
      </w:r>
      <w:r w:rsidR="0049400B">
        <w:rPr>
          <w:rFonts w:ascii="Times New Roman" w:hAnsi="Times New Roman" w:cs="Times New Roman"/>
          <w:lang w:eastAsia="en-GB"/>
        </w:rPr>
        <w:t xml:space="preserve">a meta-ecosystem </w:t>
      </w:r>
      <w:r w:rsidR="00683A9B">
        <w:rPr>
          <w:rFonts w:ascii="Times New Roman" w:hAnsi="Times New Roman" w:cs="Times New Roman"/>
          <w:lang w:eastAsia="en-GB"/>
        </w:rPr>
        <w:t xml:space="preserve">of the same total </w:t>
      </w:r>
      <w:r w:rsidR="00961951">
        <w:rPr>
          <w:rFonts w:ascii="Times New Roman" w:hAnsi="Times New Roman" w:cs="Times New Roman"/>
          <w:lang w:eastAsia="en-GB"/>
        </w:rPr>
        <w:t>volume</w:t>
      </w:r>
      <w:r w:rsidR="00683A9B">
        <w:rPr>
          <w:rFonts w:ascii="Times New Roman" w:hAnsi="Times New Roman" w:cs="Times New Roman"/>
          <w:lang w:eastAsia="en-GB"/>
        </w:rPr>
        <w:t xml:space="preserve"> (45 ml) but </w:t>
      </w:r>
      <w:r w:rsidR="0003586F">
        <w:rPr>
          <w:rFonts w:ascii="Times New Roman" w:hAnsi="Times New Roman" w:cs="Times New Roman"/>
          <w:lang w:eastAsia="en-GB"/>
        </w:rPr>
        <w:t xml:space="preserve">that </w:t>
      </w:r>
      <w:r w:rsidR="00F47D28">
        <w:rPr>
          <w:rFonts w:ascii="Times New Roman" w:hAnsi="Times New Roman" w:cs="Times New Roman"/>
          <w:lang w:eastAsia="en-GB"/>
        </w:rPr>
        <w:t>– instead of having a small and large patch –</w:t>
      </w:r>
      <w:r w:rsidR="003F53B4">
        <w:rPr>
          <w:rFonts w:ascii="Times New Roman" w:hAnsi="Times New Roman" w:cs="Times New Roman"/>
          <w:lang w:eastAsia="en-GB"/>
        </w:rPr>
        <w:t xml:space="preserve"> </w:t>
      </w:r>
      <w:r w:rsidR="00325ED1">
        <w:rPr>
          <w:rFonts w:ascii="Times New Roman" w:hAnsi="Times New Roman" w:cs="Times New Roman"/>
          <w:lang w:eastAsia="en-GB"/>
        </w:rPr>
        <w:t xml:space="preserve">had </w:t>
      </w:r>
      <w:r w:rsidR="00683A9B">
        <w:rPr>
          <w:rFonts w:ascii="Times New Roman" w:hAnsi="Times New Roman" w:cs="Times New Roman"/>
          <w:lang w:eastAsia="en-GB"/>
        </w:rPr>
        <w:t>two medium-sized patches (22.5 ml)</w:t>
      </w:r>
      <w:r w:rsidR="00BE7454">
        <w:rPr>
          <w:rFonts w:ascii="Times New Roman" w:hAnsi="Times New Roman" w:cs="Times New Roman"/>
          <w:lang w:eastAsia="en-GB"/>
        </w:rPr>
        <w:t xml:space="preserve">. </w:t>
      </w:r>
      <w:r w:rsidR="00634387">
        <w:rPr>
          <w:rFonts w:ascii="Times New Roman" w:hAnsi="Times New Roman" w:cs="Times New Roman"/>
          <w:lang w:eastAsia="en-GB"/>
        </w:rPr>
        <w:t xml:space="preserve">For </w:t>
      </w:r>
      <w:r w:rsidR="00585D9B">
        <w:rPr>
          <w:rFonts w:ascii="Times New Roman" w:hAnsi="Times New Roman" w:cs="Times New Roman"/>
          <w:lang w:eastAsia="en-GB"/>
        </w:rPr>
        <w:t xml:space="preserve">the study of </w:t>
      </w:r>
      <w:r w:rsidR="00634387">
        <w:rPr>
          <w:rFonts w:ascii="Times New Roman" w:hAnsi="Times New Roman" w:cs="Times New Roman"/>
          <w:lang w:eastAsia="en-GB"/>
        </w:rPr>
        <w:t xml:space="preserve">local </w:t>
      </w:r>
      <w:r w:rsidR="00585D9B">
        <w:rPr>
          <w:rFonts w:ascii="Times New Roman" w:hAnsi="Times New Roman" w:cs="Times New Roman"/>
          <w:lang w:eastAsia="en-GB"/>
        </w:rPr>
        <w:t xml:space="preserve">patch </w:t>
      </w:r>
      <w:r w:rsidR="00634387">
        <w:rPr>
          <w:rFonts w:ascii="Times New Roman" w:hAnsi="Times New Roman" w:cs="Times New Roman"/>
          <w:lang w:eastAsia="en-GB"/>
        </w:rPr>
        <w:t xml:space="preserve">properties, we </w:t>
      </w:r>
      <w:r w:rsidR="00A90421">
        <w:rPr>
          <w:rFonts w:ascii="Times New Roman" w:hAnsi="Times New Roman" w:cs="Times New Roman"/>
          <w:lang w:eastAsia="en-GB"/>
        </w:rPr>
        <w:t xml:space="preserve">compared the small patch </w:t>
      </w:r>
      <w:r w:rsidR="00706A47">
        <w:rPr>
          <w:rFonts w:ascii="Times New Roman" w:hAnsi="Times New Roman" w:cs="Times New Roman"/>
          <w:lang w:eastAsia="en-GB"/>
        </w:rPr>
        <w:t xml:space="preserve">to other small patches that </w:t>
      </w:r>
      <w:r w:rsidR="00F51316">
        <w:rPr>
          <w:rFonts w:ascii="Times New Roman" w:hAnsi="Times New Roman" w:cs="Times New Roman"/>
          <w:lang w:eastAsia="en-GB"/>
        </w:rPr>
        <w:t>– </w:t>
      </w:r>
      <w:r w:rsidR="00706A47">
        <w:rPr>
          <w:rFonts w:ascii="Times New Roman" w:hAnsi="Times New Roman" w:cs="Times New Roman"/>
          <w:lang w:eastAsia="en-GB"/>
        </w:rPr>
        <w:t xml:space="preserve">instead of </w:t>
      </w:r>
      <w:r w:rsidR="00F51316">
        <w:rPr>
          <w:rFonts w:ascii="Times New Roman" w:hAnsi="Times New Roman" w:cs="Times New Roman"/>
          <w:lang w:eastAsia="en-GB"/>
        </w:rPr>
        <w:t xml:space="preserve">being connected to </w:t>
      </w:r>
      <w:r w:rsidR="00706A47">
        <w:rPr>
          <w:rFonts w:ascii="Times New Roman" w:hAnsi="Times New Roman" w:cs="Times New Roman"/>
          <w:lang w:eastAsia="en-GB"/>
        </w:rPr>
        <w:t>a large patch</w:t>
      </w:r>
      <w:r w:rsidR="00F51316">
        <w:rPr>
          <w:rFonts w:ascii="Times New Roman" w:hAnsi="Times New Roman" w:cs="Times New Roman"/>
          <w:lang w:eastAsia="en-GB"/>
        </w:rPr>
        <w:t xml:space="preserve"> –</w:t>
      </w:r>
      <w:r w:rsidR="00124B58">
        <w:rPr>
          <w:rFonts w:ascii="Times New Roman" w:hAnsi="Times New Roman" w:cs="Times New Roman"/>
          <w:lang w:eastAsia="en-GB"/>
        </w:rPr>
        <w:t xml:space="preserve"> were connected to another small patch </w:t>
      </w:r>
      <w:r w:rsidR="00B0454B">
        <w:rPr>
          <w:rFonts w:ascii="Times New Roman" w:hAnsi="Times New Roman" w:cs="Times New Roman"/>
          <w:lang w:eastAsia="en-GB"/>
        </w:rPr>
        <w:t xml:space="preserve">or were isolated. </w:t>
      </w:r>
      <w:r>
        <w:rPr>
          <w:rFonts w:ascii="Times New Roman" w:hAnsi="Times New Roman" w:cs="Times New Roman"/>
          <w:lang w:eastAsia="en-GB"/>
        </w:rPr>
        <w:t xml:space="preserve">Furthermore, we studied </w:t>
      </w:r>
      <w:r w:rsidR="00A8551D">
        <w:rPr>
          <w:rFonts w:ascii="Times New Roman" w:hAnsi="Times New Roman" w:cs="Times New Roman"/>
          <w:lang w:eastAsia="en-GB"/>
        </w:rPr>
        <w:t xml:space="preserve">the effects that patch size had </w:t>
      </w:r>
      <w:r>
        <w:rPr>
          <w:rFonts w:ascii="Times New Roman" w:hAnsi="Times New Roman" w:cs="Times New Roman"/>
          <w:lang w:eastAsia="en-GB"/>
        </w:rPr>
        <w:t xml:space="preserve">by comparing </w:t>
      </w:r>
      <w:r w:rsidR="00105878">
        <w:rPr>
          <w:rFonts w:ascii="Times New Roman" w:hAnsi="Times New Roman" w:cs="Times New Roman"/>
          <w:lang w:eastAsia="en-GB"/>
        </w:rPr>
        <w:t xml:space="preserve">isolated patches of different size </w:t>
      </w:r>
      <w:r w:rsidR="00E935D5">
        <w:rPr>
          <w:rFonts w:ascii="Times New Roman" w:hAnsi="Times New Roman" w:cs="Times New Roman"/>
          <w:lang w:eastAsia="en-GB"/>
        </w:rPr>
        <w:t>(</w:t>
      </w:r>
      <w:r>
        <w:rPr>
          <w:rFonts w:ascii="Times New Roman" w:hAnsi="Times New Roman" w:cs="Times New Roman"/>
          <w:lang w:eastAsia="en-GB"/>
        </w:rPr>
        <w:t xml:space="preserve">small, </w:t>
      </w:r>
      <w:r w:rsidR="00105878">
        <w:rPr>
          <w:rFonts w:ascii="Times New Roman" w:hAnsi="Times New Roman" w:cs="Times New Roman"/>
          <w:lang w:eastAsia="en-GB"/>
        </w:rPr>
        <w:t>medium, and large</w:t>
      </w:r>
      <w:r w:rsidR="00E935D5">
        <w:rPr>
          <w:rFonts w:ascii="Times New Roman" w:hAnsi="Times New Roman" w:cs="Times New Roman"/>
          <w:lang w:eastAsia="en-GB"/>
        </w:rPr>
        <w:t>) and meta-ecosystems with patches of different size</w:t>
      </w:r>
      <w:r>
        <w:rPr>
          <w:rFonts w:ascii="Times New Roman" w:hAnsi="Times New Roman" w:cs="Times New Roman"/>
          <w:lang w:eastAsia="en-GB"/>
        </w:rPr>
        <w:t xml:space="preserve"> </w:t>
      </w:r>
      <w:r w:rsidR="00E935D5">
        <w:rPr>
          <w:rFonts w:ascii="Times New Roman" w:hAnsi="Times New Roman" w:cs="Times New Roman"/>
          <w:lang w:eastAsia="en-GB"/>
        </w:rPr>
        <w:t>(</w:t>
      </w:r>
      <w:r>
        <w:rPr>
          <w:rFonts w:ascii="Times New Roman" w:hAnsi="Times New Roman" w:cs="Times New Roman"/>
          <w:lang w:eastAsia="en-GB"/>
        </w:rPr>
        <w:t>meta-ecosystems with small, medium, and large patches</w:t>
      </w:r>
      <w:r w:rsidR="00E935D5">
        <w:rPr>
          <w:rFonts w:ascii="Times New Roman" w:hAnsi="Times New Roman" w:cs="Times New Roman"/>
          <w:lang w:eastAsia="en-GB"/>
        </w:rPr>
        <w:t>)</w:t>
      </w:r>
      <w:r>
        <w:rPr>
          <w:rFonts w:ascii="Times New Roman" w:hAnsi="Times New Roman" w:cs="Times New Roman"/>
          <w:lang w:eastAsia="en-GB"/>
        </w:rPr>
        <w:t xml:space="preserve">. </w:t>
      </w:r>
      <w:r w:rsidR="006C04FB">
        <w:rPr>
          <w:rFonts w:ascii="Times New Roman" w:hAnsi="Times New Roman" w:cs="Times New Roman"/>
          <w:lang w:eastAsia="en-GB"/>
        </w:rPr>
        <w:t xml:space="preserve">We here call the meta-ecosystems using the size of their patches (e.g., meta-ecosystems with a small and a large patch are referred to as small-large meta-ecosystems). </w:t>
      </w:r>
    </w:p>
    <w:p w14:paraId="149EE7DD" w14:textId="4EAE43B4" w:rsidR="002672D6" w:rsidRPr="00D963A4" w:rsidRDefault="001744F6" w:rsidP="00D963A4">
      <w:pPr>
        <w:ind w:firstLine="720"/>
        <w:rPr>
          <w:rFonts w:ascii="Times New Roman" w:hAnsi="Times New Roman" w:cs="Times New Roman"/>
          <w:lang w:eastAsia="en-GB"/>
          <w:rPrChange w:id="23" w:author="Giacomuzzo, Emanuele" w:date="2022-07-21T10:52:00Z">
            <w:rPr>
              <w:rFonts w:ascii="TimesNewRomanPSMT" w:eastAsia="Times New Roman" w:hAnsi="TimesNewRomanPSMT" w:cs="Times New Roman"/>
              <w:lang w:eastAsia="en-GB"/>
            </w:rPr>
          </w:rPrChange>
        </w:rPr>
      </w:pPr>
      <w:r>
        <w:rPr>
          <w:rFonts w:ascii="Times New Roman" w:hAnsi="Times New Roman" w:cs="Times New Roman"/>
          <w:lang w:eastAsia="en-GB"/>
        </w:rPr>
        <w:t>All meta-ecosystems and isolated patch treatments were subjected to disturbance intensities, either low or high.</w:t>
      </w:r>
      <w:r w:rsidR="00FD1135">
        <w:rPr>
          <w:rFonts w:ascii="Times New Roman" w:eastAsia="Times New Roman" w:hAnsi="Times New Roman" w:cs="Times New Roman"/>
          <w:lang w:eastAsia="en-GB"/>
        </w:rPr>
        <w:t xml:space="preserve"> </w:t>
      </w:r>
      <w:r w:rsidR="0086491D">
        <w:rPr>
          <w:rFonts w:ascii="Times New Roman" w:hAnsi="Times New Roman" w:cs="Times New Roman"/>
          <w:lang w:eastAsia="en-GB"/>
        </w:rPr>
        <w:t>This resulted in a full factorial design in which we</w:t>
      </w:r>
      <w:r w:rsidR="009B0EBB">
        <w:rPr>
          <w:rFonts w:ascii="Times New Roman" w:hAnsi="Times New Roman" w:cs="Times New Roman"/>
          <w:lang w:eastAsia="en-GB"/>
        </w:rPr>
        <w:t xml:space="preserve"> varied</w:t>
      </w:r>
      <w:r w:rsidR="0086491D">
        <w:rPr>
          <w:rFonts w:ascii="Times New Roman" w:hAnsi="Times New Roman" w:cs="Times New Roman"/>
          <w:lang w:eastAsia="en-GB"/>
        </w:rPr>
        <w:t xml:space="preserve"> </w:t>
      </w:r>
      <w:r w:rsidR="00507935">
        <w:rPr>
          <w:rFonts w:ascii="Times New Roman" w:hAnsi="Times New Roman" w:cs="Times New Roman"/>
          <w:lang w:eastAsia="en-GB"/>
        </w:rPr>
        <w:t>(1) the size of meta-</w:t>
      </w:r>
      <w:r w:rsidR="009F1B20">
        <w:rPr>
          <w:rFonts w:ascii="Times New Roman" w:hAnsi="Times New Roman" w:cs="Times New Roman"/>
          <w:lang w:eastAsia="en-GB"/>
        </w:rPr>
        <w:t>ecosystems</w:t>
      </w:r>
      <w:r w:rsidR="00507935">
        <w:rPr>
          <w:rFonts w:ascii="Times New Roman" w:hAnsi="Times New Roman" w:cs="Times New Roman"/>
          <w:lang w:eastAsia="en-GB"/>
        </w:rPr>
        <w:t xml:space="preserve"> and isolated patches and (2) disturbance intensity.</w:t>
      </w:r>
      <w:r w:rsidR="00DD213F">
        <w:rPr>
          <w:rFonts w:ascii="Times New Roman" w:hAnsi="Times New Roman" w:cs="Times New Roman"/>
          <w:lang w:eastAsia="en-GB"/>
        </w:rPr>
        <w:t xml:space="preserve"> Each treatment was replicated five times, resulting in 110 microcosms </w:t>
      </w:r>
      <w:commentRangeStart w:id="24"/>
      <w:commentRangeStart w:id="25"/>
      <w:r w:rsidR="00DD213F" w:rsidRPr="00567C54">
        <w:rPr>
          <w:rFonts w:ascii="Times New Roman" w:eastAsia="Times New Roman" w:hAnsi="Times New Roman" w:cs="Times New Roman"/>
          <w:lang w:eastAsia="en-GB"/>
          <w:rPrChange w:id="26" w:author="Giacomuzzo, Emanuele" w:date="2022-07-21T10:52:00Z">
            <w:rPr>
              <w:rFonts w:ascii="TimesNewRomanPSMT" w:eastAsia="Times New Roman" w:hAnsi="TimesNewRomanPSMT" w:cs="Times New Roman"/>
              <w:lang w:eastAsia="en-GB"/>
            </w:rPr>
          </w:rPrChange>
        </w:rPr>
        <w:t xml:space="preserve">(30 </w:t>
      </w:r>
      <w:del w:id="27" w:author="Giacomuzzo, Emanuele" w:date="2022-07-21T10:44:00Z">
        <w:r w:rsidR="00DD213F" w:rsidRPr="00567C54" w:rsidDel="00363E9B">
          <w:rPr>
            <w:rFonts w:ascii="Times New Roman" w:eastAsia="Times New Roman" w:hAnsi="Times New Roman" w:cs="Times New Roman"/>
            <w:lang w:eastAsia="en-GB"/>
            <w:rPrChange w:id="28" w:author="Giacomuzzo, Emanuele" w:date="2022-07-21T10:52:00Z">
              <w:rPr>
                <w:rFonts w:ascii="TimesNewRomanPSMT" w:eastAsia="Times New Roman" w:hAnsi="TimesNewRomanPSMT" w:cs="Times New Roman"/>
                <w:lang w:eastAsia="en-GB"/>
              </w:rPr>
            </w:rPrChange>
          </w:rPr>
          <w:delText>closed</w:delText>
        </w:r>
      </w:del>
      <w:ins w:id="29" w:author="Giacomuzzo, Emanuele" w:date="2022-07-21T10:44:00Z">
        <w:r w:rsidR="00DD213F" w:rsidRPr="00567C54">
          <w:rPr>
            <w:rFonts w:ascii="Times New Roman" w:eastAsia="Times New Roman" w:hAnsi="Times New Roman" w:cs="Times New Roman"/>
            <w:lang w:eastAsia="en-GB"/>
            <w:rPrChange w:id="30" w:author="Giacomuzzo, Emanuele" w:date="2022-07-21T10:52:00Z">
              <w:rPr>
                <w:rFonts w:ascii="TimesNewRomanPSMT" w:eastAsia="Times New Roman" w:hAnsi="TimesNewRomanPSMT" w:cs="Times New Roman"/>
                <w:lang w:eastAsia="en-GB"/>
              </w:rPr>
            </w:rPrChange>
          </w:rPr>
          <w:t>isolated</w:t>
        </w:r>
      </w:ins>
      <w:r w:rsidR="00DD213F" w:rsidRPr="00567C54">
        <w:rPr>
          <w:rFonts w:ascii="Times New Roman" w:eastAsia="Times New Roman" w:hAnsi="Times New Roman" w:cs="Times New Roman"/>
          <w:lang w:eastAsia="en-GB"/>
          <w:rPrChange w:id="31" w:author="Giacomuzzo, Emanuele" w:date="2022-07-21T10:52:00Z">
            <w:rPr>
              <w:rFonts w:ascii="TimesNewRomanPSMT" w:eastAsia="Times New Roman" w:hAnsi="TimesNewRomanPSMT" w:cs="Times New Roman"/>
              <w:lang w:eastAsia="en-GB"/>
            </w:rPr>
          </w:rPrChange>
        </w:rPr>
        <w:t xml:space="preserve"> </w:t>
      </w:r>
      <w:r w:rsidR="00DD213F">
        <w:rPr>
          <w:rFonts w:ascii="Times New Roman" w:eastAsia="Times New Roman" w:hAnsi="Times New Roman" w:cs="Times New Roman"/>
          <w:lang w:eastAsia="en-GB"/>
        </w:rPr>
        <w:t>patches</w:t>
      </w:r>
      <w:r w:rsidR="00DD213F" w:rsidRPr="00567C54">
        <w:rPr>
          <w:rFonts w:ascii="Times New Roman" w:eastAsia="Times New Roman" w:hAnsi="Times New Roman" w:cs="Times New Roman"/>
          <w:lang w:eastAsia="en-GB"/>
          <w:rPrChange w:id="32" w:author="Giacomuzzo, Emanuele" w:date="2022-07-21T10:52:00Z">
            <w:rPr>
              <w:rFonts w:ascii="TimesNewRomanPSMT" w:eastAsia="Times New Roman" w:hAnsi="TimesNewRomanPSMT" w:cs="Times New Roman"/>
              <w:lang w:eastAsia="en-GB"/>
            </w:rPr>
          </w:rPrChange>
        </w:rPr>
        <w:t xml:space="preserve"> and 80 meta-ecosystem patches).</w:t>
      </w:r>
      <w:commentRangeEnd w:id="24"/>
      <w:r w:rsidR="00DD213F" w:rsidRPr="00567C54">
        <w:rPr>
          <w:rStyle w:val="CommentReference"/>
          <w:rFonts w:ascii="Times New Roman" w:hAnsi="Times New Roman" w:cs="Times New Roman"/>
          <w:rPrChange w:id="33" w:author="Giacomuzzo, Emanuele" w:date="2022-07-21T10:52:00Z">
            <w:rPr>
              <w:rStyle w:val="CommentReference"/>
            </w:rPr>
          </w:rPrChange>
        </w:rPr>
        <w:commentReference w:id="24"/>
      </w:r>
      <w:commentRangeEnd w:id="25"/>
      <w:r w:rsidR="00DD213F" w:rsidRPr="00567C54">
        <w:rPr>
          <w:rStyle w:val="CommentReference"/>
          <w:rFonts w:ascii="Times New Roman" w:hAnsi="Times New Roman" w:cs="Times New Roman"/>
          <w:rPrChange w:id="34" w:author="Giacomuzzo, Emanuele" w:date="2022-07-21T10:52:00Z">
            <w:rPr>
              <w:rStyle w:val="CommentReference"/>
            </w:rPr>
          </w:rPrChange>
        </w:rPr>
        <w:commentReference w:id="25"/>
      </w:r>
      <w:r w:rsidR="00DD213F" w:rsidRPr="00567C54">
        <w:rPr>
          <w:rFonts w:ascii="Times New Roman" w:eastAsia="Times New Roman" w:hAnsi="Times New Roman" w:cs="Times New Roman"/>
          <w:lang w:eastAsia="en-GB"/>
          <w:rPrChange w:id="35" w:author="Giacomuzzo, Emanuele" w:date="2022-07-21T10:52:00Z">
            <w:rPr>
              <w:rFonts w:ascii="TimesNewRomanPSMT" w:eastAsia="Times New Roman" w:hAnsi="TimesNewRomanPSMT" w:cs="Times New Roman"/>
              <w:lang w:eastAsia="en-GB"/>
            </w:rPr>
          </w:rPrChange>
        </w:rPr>
        <w:t xml:space="preserve"> See Figure M1.</w:t>
      </w:r>
      <w:r w:rsidR="004A4430">
        <w:rPr>
          <w:rFonts w:ascii="Times New Roman" w:eastAsia="Times New Roman" w:hAnsi="Times New Roman" w:cs="Times New Roman"/>
          <w:lang w:eastAsia="en-GB"/>
        </w:rPr>
        <w:t xml:space="preserve"> </w:t>
      </w:r>
    </w:p>
    <w:p w14:paraId="75F2C20A" w14:textId="7E1DD6B5" w:rsidR="001F3033" w:rsidRPr="00567C54" w:rsidRDefault="009324AA" w:rsidP="009B3F70">
      <w:pPr>
        <w:pStyle w:val="Heading1"/>
        <w:rPr>
          <w:rFonts w:ascii="Times New Roman" w:hAnsi="Times New Roman" w:cs="Times New Roman"/>
          <w:rPrChange w:id="36" w:author="Giacomuzzo, Emanuele" w:date="2022-07-21T10:52:00Z">
            <w:rPr/>
          </w:rPrChange>
        </w:rPr>
      </w:pPr>
      <w:r w:rsidRPr="00567C54">
        <w:rPr>
          <w:rFonts w:ascii="Times New Roman" w:eastAsia="Times New Roman" w:hAnsi="Times New Roman" w:cs="Times New Roman"/>
          <w:lang w:eastAsia="en-GB"/>
          <w:rPrChange w:id="37" w:author="Giacomuzzo, Emanuele" w:date="2022-07-21T10:52:00Z">
            <w:rPr>
              <w:rFonts w:eastAsia="Times New Roman"/>
              <w:lang w:eastAsia="en-GB"/>
            </w:rPr>
          </w:rPrChange>
        </w:rPr>
        <w:t xml:space="preserve">Experimental </w:t>
      </w:r>
      <w:r w:rsidRPr="00567C54">
        <w:rPr>
          <w:rFonts w:ascii="Times New Roman" w:hAnsi="Times New Roman" w:cs="Times New Roman"/>
          <w:rPrChange w:id="38" w:author="Giacomuzzo, Emanuele" w:date="2022-07-21T10:52:00Z">
            <w:rPr/>
          </w:rPrChange>
        </w:rPr>
        <w:t>setup</w:t>
      </w:r>
    </w:p>
    <w:p w14:paraId="774A87DC" w14:textId="5CA836C5" w:rsidR="00B06992" w:rsidRPr="00567C54" w:rsidRDefault="000344AD" w:rsidP="00D86429">
      <w:pPr>
        <w:rPr>
          <w:rFonts w:ascii="Times New Roman" w:hAnsi="Times New Roman" w:cs="Times New Roman"/>
          <w:rPrChange w:id="39" w:author="Giacomuzzo, Emanuele" w:date="2022-07-21T10:52:00Z">
            <w:rPr>
              <w:lang w:eastAsia="en-GB"/>
            </w:rPr>
          </w:rPrChange>
        </w:rPr>
      </w:pPr>
      <w:r w:rsidRPr="00567C54">
        <w:rPr>
          <w:rFonts w:ascii="Times New Roman" w:hAnsi="Times New Roman" w:cs="Times New Roman"/>
          <w:rPrChange w:id="40" w:author="Giacomuzzo, Emanuele" w:date="2022-07-21T10:52:00Z">
            <w:rPr/>
          </w:rPrChange>
        </w:rPr>
        <w:tab/>
      </w:r>
      <w:r w:rsidR="000B318F" w:rsidRPr="00567C54">
        <w:rPr>
          <w:rFonts w:ascii="Times New Roman" w:eastAsia="Times New Roman" w:hAnsi="Times New Roman" w:cs="Times New Roman"/>
          <w:lang w:eastAsia="en-GB"/>
          <w:rPrChange w:id="41" w:author="Giacomuzzo, Emanuele" w:date="2022-07-21T10:52:00Z">
            <w:rPr>
              <w:rFonts w:ascii="TimesNewRomanPSMT" w:eastAsia="Times New Roman" w:hAnsi="TimesNewRomanPSMT" w:cs="Times New Roman"/>
              <w:lang w:eastAsia="en-GB"/>
            </w:rPr>
          </w:rPrChange>
        </w:rPr>
        <w:t xml:space="preserve">Eight days before assembling the experiment, we grew protist densities to carrying capacity in autoclaved bottles with medium, two wheat seeds, and a bacterial mix containing </w:t>
      </w:r>
      <w:r w:rsidR="000B318F" w:rsidRPr="00567C54">
        <w:rPr>
          <w:rFonts w:ascii="Times New Roman" w:eastAsia="Times New Roman" w:hAnsi="Times New Roman" w:cs="Times New Roman"/>
          <w:i/>
          <w:iCs/>
          <w:lang w:eastAsia="en-GB"/>
          <w:rPrChange w:id="42" w:author="Giacomuzzo, Emanuele" w:date="2022-07-21T10:52:00Z">
            <w:rPr>
              <w:rFonts w:ascii="TimesNewRomanPS" w:eastAsia="Times New Roman" w:hAnsi="TimesNewRomanPS" w:cs="Times New Roman"/>
              <w:i/>
              <w:iCs/>
              <w:lang w:eastAsia="en-GB"/>
            </w:rPr>
          </w:rPrChange>
        </w:rPr>
        <w:t>Serratia fonticola</w:t>
      </w:r>
      <w:r w:rsidR="000B318F" w:rsidRPr="00567C54">
        <w:rPr>
          <w:rFonts w:ascii="Times New Roman" w:eastAsia="Times New Roman" w:hAnsi="Times New Roman" w:cs="Times New Roman"/>
          <w:lang w:eastAsia="en-GB"/>
          <w:rPrChange w:id="43" w:author="Giacomuzzo, Emanuele" w:date="2022-07-21T10:52:00Z">
            <w:rPr>
              <w:rFonts w:ascii="TimesNewRomanPSMT" w:eastAsia="Times New Roman" w:hAnsi="TimesNewRomanPSMT" w:cs="Times New Roman"/>
              <w:lang w:eastAsia="en-GB"/>
            </w:rPr>
          </w:rPrChange>
        </w:rPr>
        <w:t xml:space="preserve">, </w:t>
      </w:r>
      <w:r w:rsidR="000B318F" w:rsidRPr="00567C54">
        <w:rPr>
          <w:rFonts w:ascii="Times New Roman" w:eastAsia="Times New Roman" w:hAnsi="Times New Roman" w:cs="Times New Roman"/>
          <w:i/>
          <w:iCs/>
          <w:lang w:eastAsia="en-GB"/>
          <w:rPrChange w:id="44" w:author="Giacomuzzo, Emanuele" w:date="2022-07-21T10:52:00Z">
            <w:rPr>
              <w:rFonts w:ascii="TimesNewRomanPS" w:eastAsia="Times New Roman" w:hAnsi="TimesNewRomanPS" w:cs="Times New Roman"/>
              <w:i/>
              <w:iCs/>
              <w:lang w:eastAsia="en-GB"/>
            </w:rPr>
          </w:rPrChange>
        </w:rPr>
        <w:t>Bacillus subtilis</w:t>
      </w:r>
      <w:r w:rsidR="000B318F" w:rsidRPr="00567C54">
        <w:rPr>
          <w:rFonts w:ascii="Times New Roman" w:eastAsia="Times New Roman" w:hAnsi="Times New Roman" w:cs="Times New Roman"/>
          <w:lang w:eastAsia="en-GB"/>
          <w:rPrChange w:id="45" w:author="Giacomuzzo, Emanuele" w:date="2022-07-21T10:52:00Z">
            <w:rPr>
              <w:rFonts w:ascii="TimesNewRomanPSMT" w:eastAsia="Times New Roman" w:hAnsi="TimesNewRomanPSMT" w:cs="Times New Roman"/>
              <w:lang w:eastAsia="en-GB"/>
            </w:rPr>
          </w:rPrChange>
        </w:rPr>
        <w:t xml:space="preserve">, and </w:t>
      </w:r>
      <w:r w:rsidR="000B318F" w:rsidRPr="00567C54">
        <w:rPr>
          <w:rFonts w:ascii="Times New Roman" w:eastAsia="Times New Roman" w:hAnsi="Times New Roman" w:cs="Times New Roman"/>
          <w:i/>
          <w:iCs/>
          <w:lang w:eastAsia="en-GB"/>
          <w:rPrChange w:id="46" w:author="Giacomuzzo, Emanuele" w:date="2022-07-21T10:52:00Z">
            <w:rPr>
              <w:rFonts w:ascii="TimesNewRomanPS" w:eastAsia="Times New Roman" w:hAnsi="TimesNewRomanPS" w:cs="Times New Roman"/>
              <w:i/>
              <w:iCs/>
              <w:lang w:eastAsia="en-GB"/>
            </w:rPr>
          </w:rPrChange>
        </w:rPr>
        <w:t>Brevibacillus brevis</w:t>
      </w:r>
      <w:del w:id="47" w:author="Giacomuzzo, Emanuele" w:date="2022-07-21T10:56:00Z">
        <w:r w:rsidR="000B318F" w:rsidRPr="00567C54" w:rsidDel="00E779B4">
          <w:rPr>
            <w:rFonts w:ascii="Times New Roman" w:eastAsia="Times New Roman" w:hAnsi="Times New Roman" w:cs="Times New Roman"/>
            <w:lang w:eastAsia="en-GB"/>
            <w:rPrChange w:id="48" w:author="Giacomuzzo, Emanuele" w:date="2022-07-21T10:52:00Z">
              <w:rPr>
                <w:rFonts w:ascii="TimesNewRomanPSMT" w:eastAsia="Times New Roman" w:hAnsi="TimesNewRomanPSMT" w:cs="Times New Roman"/>
                <w:lang w:eastAsia="en-GB"/>
              </w:rPr>
            </w:rPrChange>
          </w:rPr>
          <w:delText>)</w:delText>
        </w:r>
      </w:del>
      <w:r w:rsidR="000B318F" w:rsidRPr="00567C54">
        <w:rPr>
          <w:rFonts w:ascii="Times New Roman" w:eastAsia="Times New Roman" w:hAnsi="Times New Roman" w:cs="Times New Roman"/>
          <w:lang w:eastAsia="en-GB"/>
          <w:rPrChange w:id="49" w:author="Giacomuzzo, Emanuele" w:date="2022-07-21T10:52:00Z">
            <w:rPr>
              <w:rFonts w:ascii="TimesNewRomanPSMT" w:eastAsia="Times New Roman" w:hAnsi="TimesNewRomanPSMT" w:cs="Times New Roman"/>
              <w:lang w:eastAsia="en-GB"/>
            </w:rPr>
          </w:rPrChange>
        </w:rPr>
        <w:t xml:space="preserve"> (see Altermatt et al., 2015 for protocols)</w:t>
      </w:r>
      <w:ins w:id="50" w:author="Giacomuzzo, Emanuele" w:date="2022-07-21T10:57:00Z">
        <w:r w:rsidR="002C6539">
          <w:rPr>
            <w:rFonts w:ascii="Times New Roman" w:eastAsia="Times New Roman" w:hAnsi="Times New Roman" w:cs="Times New Roman"/>
            <w:lang w:eastAsia="en-GB"/>
          </w:rPr>
          <w:t xml:space="preserve">. </w:t>
        </w:r>
        <w:r w:rsidR="006B6565">
          <w:rPr>
            <w:rFonts w:ascii="Times New Roman" w:eastAsia="Times New Roman" w:hAnsi="Times New Roman" w:cs="Times New Roman"/>
            <w:lang w:eastAsia="en-GB"/>
          </w:rPr>
          <w:t xml:space="preserve">The medium was </w:t>
        </w:r>
      </w:ins>
      <w:ins w:id="51" w:author="Giacomuzzo, Emanuele" w:date="2022-07-21T11:05:00Z">
        <w:r w:rsidR="007B6872">
          <w:rPr>
            <w:rFonts w:ascii="Times New Roman" w:eastAsia="Times New Roman" w:hAnsi="Times New Roman" w:cs="Times New Roman"/>
            <w:lang w:eastAsia="en-GB"/>
          </w:rPr>
          <w:t xml:space="preserve">a </w:t>
        </w:r>
        <w:r w:rsidR="007B6872" w:rsidRPr="00C637F5">
          <w:rPr>
            <w:rFonts w:ascii="Times New Roman" w:hAnsi="Times New Roman" w:cs="Times New Roman"/>
          </w:rPr>
          <w:t xml:space="preserve">standard protist medium </w:t>
        </w:r>
        <w:r w:rsidR="007B6872" w:rsidRPr="00C637F5">
          <w:rPr>
            <w:rFonts w:ascii="Times New Roman" w:eastAsia="Times New Roman" w:hAnsi="Times New Roman" w:cs="Times New Roman"/>
            <w:lang w:eastAsia="en-GB"/>
          </w:rPr>
          <w:t>(0.46 g/L of Protozoa Pellet by Carolina)</w:t>
        </w:r>
        <w:r w:rsidR="001E5138">
          <w:rPr>
            <w:rFonts w:ascii="Times New Roman" w:eastAsia="Times New Roman" w:hAnsi="Times New Roman" w:cs="Times New Roman"/>
            <w:lang w:eastAsia="en-GB"/>
          </w:rPr>
          <w:t xml:space="preserve">. </w:t>
        </w:r>
        <w:r w:rsidR="00CD7A07">
          <w:rPr>
            <w:rFonts w:ascii="Times New Roman" w:eastAsia="Times New Roman" w:hAnsi="Times New Roman" w:cs="Times New Roman"/>
            <w:lang w:eastAsia="en-GB"/>
          </w:rPr>
          <w:t>The bac</w:t>
        </w:r>
      </w:ins>
      <w:ins w:id="52" w:author="Giacomuzzo, Emanuele" w:date="2022-07-21T11:06:00Z">
        <w:r w:rsidR="00CD7A07">
          <w:rPr>
            <w:rFonts w:ascii="Times New Roman" w:eastAsia="Times New Roman" w:hAnsi="Times New Roman" w:cs="Times New Roman"/>
            <w:lang w:eastAsia="en-GB"/>
          </w:rPr>
          <w:t xml:space="preserve">terial mix </w:t>
        </w:r>
      </w:ins>
      <w:del w:id="53" w:author="Giacomuzzo, Emanuele" w:date="2022-07-21T10:56:00Z">
        <w:r w:rsidR="000B318F" w:rsidRPr="00567C54" w:rsidDel="002C6539">
          <w:rPr>
            <w:rFonts w:ascii="Times New Roman" w:eastAsia="Times New Roman" w:hAnsi="Times New Roman" w:cs="Times New Roman"/>
            <w:lang w:eastAsia="en-GB"/>
            <w:rPrChange w:id="54" w:author="Giacomuzzo, Emanuele" w:date="2022-07-21T10:52:00Z">
              <w:rPr>
                <w:rFonts w:ascii="TimesNewRomanPSMT" w:eastAsia="Times New Roman" w:hAnsi="TimesNewRomanPSMT" w:cs="Times New Roman"/>
                <w:lang w:eastAsia="en-GB"/>
              </w:rPr>
            </w:rPrChange>
          </w:rPr>
          <w:delText>,</w:delText>
        </w:r>
      </w:del>
      <w:del w:id="55" w:author="Giacomuzzo, Emanuele" w:date="2022-07-21T11:06:00Z">
        <w:r w:rsidR="000B318F" w:rsidRPr="00567C54" w:rsidDel="000154CA">
          <w:rPr>
            <w:rFonts w:ascii="Times New Roman" w:eastAsia="Times New Roman" w:hAnsi="Times New Roman" w:cs="Times New Roman"/>
            <w:lang w:eastAsia="en-GB"/>
            <w:rPrChange w:id="56" w:author="Giacomuzzo, Emanuele" w:date="2022-07-21T10:52:00Z">
              <w:rPr>
                <w:rFonts w:ascii="TimesNewRomanPSMT" w:eastAsia="Times New Roman" w:hAnsi="TimesNewRomanPSMT" w:cs="Times New Roman"/>
                <w:lang w:eastAsia="en-GB"/>
              </w:rPr>
            </w:rPrChange>
          </w:rPr>
          <w:delText xml:space="preserve"> </w:delText>
        </w:r>
        <w:commentRangeStart w:id="57"/>
        <w:commentRangeStart w:id="58"/>
        <w:r w:rsidR="000B318F" w:rsidRPr="00567C54" w:rsidDel="000154CA">
          <w:rPr>
            <w:rFonts w:ascii="Times New Roman" w:eastAsia="Times New Roman" w:hAnsi="Times New Roman" w:cs="Times New Roman"/>
            <w:lang w:eastAsia="en-GB"/>
            <w:rPrChange w:id="59" w:author="Giacomuzzo, Emanuele" w:date="2022-07-21T10:52:00Z">
              <w:rPr>
                <w:rFonts w:ascii="TimesNewRomanPSMT" w:eastAsia="Times New Roman" w:hAnsi="TimesNewRomanPSMT" w:cs="Times New Roman"/>
                <w:lang w:eastAsia="en-GB"/>
              </w:rPr>
            </w:rPrChange>
          </w:rPr>
          <w:delText xml:space="preserve">which </w:delText>
        </w:r>
      </w:del>
      <w:r w:rsidR="000B318F" w:rsidRPr="00567C54">
        <w:rPr>
          <w:rFonts w:ascii="Times New Roman" w:eastAsia="Times New Roman" w:hAnsi="Times New Roman" w:cs="Times New Roman"/>
          <w:lang w:eastAsia="en-GB"/>
          <w:rPrChange w:id="60" w:author="Giacomuzzo, Emanuele" w:date="2022-07-21T10:52:00Z">
            <w:rPr>
              <w:rFonts w:ascii="TimesNewRomanPSMT" w:eastAsia="Times New Roman" w:hAnsi="TimesNewRomanPSMT" w:cs="Times New Roman"/>
              <w:lang w:eastAsia="en-GB"/>
            </w:rPr>
          </w:rPrChange>
        </w:rPr>
        <w:t xml:space="preserve">constituted 5% of the total </w:t>
      </w:r>
      <w:ins w:id="61" w:author="Giacomuzzo, Emanuele" w:date="2022-07-21T10:51:00Z">
        <w:r w:rsidR="00E14544" w:rsidRPr="00567C54">
          <w:rPr>
            <w:rFonts w:ascii="Times New Roman" w:eastAsia="Times New Roman" w:hAnsi="Times New Roman" w:cs="Times New Roman"/>
            <w:lang w:eastAsia="en-GB"/>
            <w:rPrChange w:id="62" w:author="Giacomuzzo, Emanuele" w:date="2022-07-21T10:52:00Z">
              <w:rPr>
                <w:rFonts w:ascii="TimesNewRomanPSMT" w:eastAsia="Times New Roman" w:hAnsi="TimesNewRomanPSMT" w:cs="Times New Roman"/>
                <w:lang w:eastAsia="en-GB"/>
              </w:rPr>
            </w:rPrChange>
          </w:rPr>
          <w:t xml:space="preserve">culture </w:t>
        </w:r>
      </w:ins>
      <w:r w:rsidR="000B318F" w:rsidRPr="00567C54">
        <w:rPr>
          <w:rFonts w:ascii="Times New Roman" w:eastAsia="Times New Roman" w:hAnsi="Times New Roman" w:cs="Times New Roman"/>
          <w:lang w:eastAsia="en-GB"/>
          <w:rPrChange w:id="63" w:author="Giacomuzzo, Emanuele" w:date="2022-07-21T10:52:00Z">
            <w:rPr>
              <w:rFonts w:ascii="TimesNewRomanPSMT" w:eastAsia="Times New Roman" w:hAnsi="TimesNewRomanPSMT" w:cs="Times New Roman"/>
              <w:lang w:eastAsia="en-GB"/>
            </w:rPr>
          </w:rPrChange>
        </w:rPr>
        <w:t>volume</w:t>
      </w:r>
      <w:commentRangeEnd w:id="57"/>
      <w:r w:rsidR="00990F71" w:rsidRPr="00567C54">
        <w:rPr>
          <w:rStyle w:val="CommentReference"/>
          <w:rFonts w:ascii="Times New Roman" w:hAnsi="Times New Roman" w:cs="Times New Roman"/>
          <w:rPrChange w:id="64" w:author="Giacomuzzo, Emanuele" w:date="2022-07-21T10:52:00Z">
            <w:rPr>
              <w:rStyle w:val="CommentReference"/>
            </w:rPr>
          </w:rPrChange>
        </w:rPr>
        <w:commentReference w:id="57"/>
      </w:r>
      <w:commentRangeEnd w:id="58"/>
      <w:r w:rsidR="00E14544" w:rsidRPr="00567C54">
        <w:rPr>
          <w:rStyle w:val="CommentReference"/>
          <w:rFonts w:ascii="Times New Roman" w:hAnsi="Times New Roman" w:cs="Times New Roman"/>
          <w:rPrChange w:id="65" w:author="Giacomuzzo, Emanuele" w:date="2022-07-21T10:52:00Z">
            <w:rPr>
              <w:rStyle w:val="CommentReference"/>
            </w:rPr>
          </w:rPrChange>
        </w:rPr>
        <w:commentReference w:id="58"/>
      </w:r>
      <w:commentRangeStart w:id="66"/>
      <w:r w:rsidR="000B318F" w:rsidRPr="00567C54">
        <w:rPr>
          <w:rFonts w:ascii="Times New Roman" w:eastAsia="Times New Roman" w:hAnsi="Times New Roman" w:cs="Times New Roman"/>
          <w:lang w:eastAsia="en-GB"/>
          <w:rPrChange w:id="67" w:author="Giacomuzzo, Emanuele" w:date="2022-07-21T10:52:00Z">
            <w:rPr>
              <w:rFonts w:ascii="TimesNewRomanPSMT" w:eastAsia="Times New Roman" w:hAnsi="TimesNewRomanPSMT" w:cs="Times New Roman"/>
              <w:lang w:eastAsia="en-GB"/>
            </w:rPr>
          </w:rPrChange>
        </w:rPr>
        <w:t xml:space="preserve">. </w:t>
      </w:r>
      <w:commentRangeStart w:id="68"/>
      <w:r w:rsidR="004328EF" w:rsidRPr="00567C54">
        <w:rPr>
          <w:rFonts w:ascii="Times New Roman" w:hAnsi="Times New Roman" w:cs="Times New Roman"/>
          <w:rPrChange w:id="69" w:author="Giacomuzzo, Emanuele" w:date="2022-07-21T10:52:00Z">
            <w:rPr/>
          </w:rPrChange>
        </w:rPr>
        <w:t xml:space="preserve">On the day </w:t>
      </w:r>
      <w:commentRangeEnd w:id="66"/>
      <w:r w:rsidR="00990F71" w:rsidRPr="00567C54">
        <w:rPr>
          <w:rStyle w:val="CommentReference"/>
          <w:rFonts w:ascii="Times New Roman" w:hAnsi="Times New Roman" w:cs="Times New Roman"/>
          <w:rPrChange w:id="70" w:author="Giacomuzzo, Emanuele" w:date="2022-07-21T10:52:00Z">
            <w:rPr>
              <w:rStyle w:val="CommentReference"/>
            </w:rPr>
          </w:rPrChange>
        </w:rPr>
        <w:commentReference w:id="66"/>
      </w:r>
      <w:r w:rsidR="00D30193">
        <w:rPr>
          <w:rFonts w:ascii="Times New Roman" w:hAnsi="Times New Roman" w:cs="Times New Roman"/>
        </w:rPr>
        <w:t xml:space="preserve">we assembled the </w:t>
      </w:r>
      <w:r w:rsidR="004328EF" w:rsidRPr="00567C54">
        <w:rPr>
          <w:rFonts w:ascii="Times New Roman" w:hAnsi="Times New Roman" w:cs="Times New Roman"/>
          <w:rPrChange w:id="71" w:author="Giacomuzzo, Emanuele" w:date="2022-07-21T10:52:00Z">
            <w:rPr/>
          </w:rPrChange>
        </w:rPr>
        <w:t xml:space="preserve">experiment, </w:t>
      </w:r>
      <w:r w:rsidR="002F451D" w:rsidRPr="00567C54">
        <w:rPr>
          <w:rFonts w:ascii="Times New Roman" w:hAnsi="Times New Roman" w:cs="Times New Roman"/>
          <w:rPrChange w:id="72" w:author="Giacomuzzo, Emanuele" w:date="2022-07-21T10:52:00Z">
            <w:rPr/>
          </w:rPrChange>
        </w:rPr>
        <w:t xml:space="preserve">a </w:t>
      </w:r>
      <w:r w:rsidR="00A628CC" w:rsidRPr="00567C54">
        <w:rPr>
          <w:rFonts w:ascii="Times New Roman" w:hAnsi="Times New Roman" w:cs="Times New Roman"/>
          <w:rPrChange w:id="73" w:author="Giacomuzzo, Emanuele" w:date="2022-07-21T10:52:00Z">
            <w:rPr/>
          </w:rPrChange>
        </w:rPr>
        <w:t>large, autoclaved</w:t>
      </w:r>
      <w:r w:rsidR="001E3F65" w:rsidRPr="00567C54">
        <w:rPr>
          <w:rFonts w:ascii="Times New Roman" w:hAnsi="Times New Roman" w:cs="Times New Roman"/>
          <w:rPrChange w:id="74" w:author="Giacomuzzo, Emanuele" w:date="2022-07-21T10:52:00Z">
            <w:rPr/>
          </w:rPrChange>
        </w:rPr>
        <w:t xml:space="preserve"> </w:t>
      </w:r>
      <w:r w:rsidR="002F451D" w:rsidRPr="00567C54">
        <w:rPr>
          <w:rFonts w:ascii="Times New Roman" w:hAnsi="Times New Roman" w:cs="Times New Roman"/>
          <w:rPrChange w:id="75" w:author="Giacomuzzo, Emanuele" w:date="2022-07-21T10:52:00Z">
            <w:rPr/>
          </w:rPrChange>
        </w:rPr>
        <w:t>bottle was inoculated with the</w:t>
      </w:r>
      <w:r w:rsidR="00B55795">
        <w:rPr>
          <w:rFonts w:ascii="Times New Roman" w:hAnsi="Times New Roman" w:cs="Times New Roman"/>
        </w:rPr>
        <w:t xml:space="preserve"> eleven species of the protist community.</w:t>
      </w:r>
      <w:commentRangeEnd w:id="68"/>
      <w:r w:rsidR="001C604F">
        <w:rPr>
          <w:rStyle w:val="CommentReference"/>
        </w:rPr>
        <w:commentReference w:id="68"/>
      </w:r>
      <w:r w:rsidR="002F451D" w:rsidRPr="00567C54">
        <w:rPr>
          <w:rFonts w:ascii="Times New Roman" w:hAnsi="Times New Roman" w:cs="Times New Roman"/>
          <w:rPrChange w:id="76" w:author="Giacomuzzo, Emanuele" w:date="2022-07-21T10:52:00Z">
            <w:rPr/>
          </w:rPrChange>
        </w:rPr>
        <w:t xml:space="preserve"> </w:t>
      </w:r>
      <w:r w:rsidR="001C604F">
        <w:rPr>
          <w:rFonts w:ascii="Times New Roman" w:hAnsi="Times New Roman" w:cs="Times New Roman"/>
        </w:rPr>
        <w:t>The s</w:t>
      </w:r>
      <w:r w:rsidR="0029360D" w:rsidRPr="00567C54">
        <w:rPr>
          <w:rFonts w:ascii="Times New Roman" w:hAnsi="Times New Roman" w:cs="Times New Roman"/>
          <w:rPrChange w:id="77" w:author="Giacomuzzo, Emanuele" w:date="2022-07-21T10:52:00Z">
            <w:rPr/>
          </w:rPrChange>
        </w:rPr>
        <w:t>ame volume was inoculated for e</w:t>
      </w:r>
      <w:r w:rsidR="00552F89" w:rsidRPr="00567C54">
        <w:rPr>
          <w:rFonts w:ascii="Times New Roman" w:hAnsi="Times New Roman" w:cs="Times New Roman"/>
          <w:rPrChange w:id="78" w:author="Giacomuzzo, Emanuele" w:date="2022-07-21T10:52:00Z">
            <w:rPr/>
          </w:rPrChange>
        </w:rPr>
        <w:t>ach protist species</w:t>
      </w:r>
      <w:r w:rsidR="0029360D" w:rsidRPr="00567C54">
        <w:rPr>
          <w:rFonts w:ascii="Times New Roman" w:hAnsi="Times New Roman" w:cs="Times New Roman"/>
          <w:rPrChange w:id="79" w:author="Giacomuzzo, Emanuele" w:date="2022-07-21T10:52:00Z">
            <w:rPr/>
          </w:rPrChange>
        </w:rPr>
        <w:t>.</w:t>
      </w:r>
      <w:r w:rsidR="00552F89" w:rsidRPr="00567C54">
        <w:rPr>
          <w:rFonts w:ascii="Times New Roman" w:hAnsi="Times New Roman" w:cs="Times New Roman"/>
          <w:rPrChange w:id="80" w:author="Giacomuzzo, Emanuele" w:date="2022-07-21T10:52:00Z">
            <w:rPr/>
          </w:rPrChange>
        </w:rPr>
        <w:t xml:space="preserve"> </w:t>
      </w:r>
      <w:commentRangeStart w:id="81"/>
      <w:commentRangeStart w:id="82"/>
      <w:r w:rsidR="0041486A" w:rsidRPr="00567C54">
        <w:rPr>
          <w:rFonts w:ascii="Times New Roman" w:hAnsi="Times New Roman" w:cs="Times New Roman"/>
          <w:rPrChange w:id="83" w:author="Giacomuzzo, Emanuele" w:date="2022-07-21T10:52:00Z">
            <w:rPr/>
          </w:rPrChange>
        </w:rPr>
        <w:t xml:space="preserve">15% of </w:t>
      </w:r>
      <w:r w:rsidR="003D622E" w:rsidRPr="00567C54">
        <w:rPr>
          <w:rFonts w:ascii="Times New Roman" w:hAnsi="Times New Roman" w:cs="Times New Roman"/>
          <w:rPrChange w:id="84" w:author="Giacomuzzo, Emanuele" w:date="2022-07-21T10:52:00Z">
            <w:rPr/>
          </w:rPrChange>
        </w:rPr>
        <w:t xml:space="preserve">the </w:t>
      </w:r>
      <w:ins w:id="85" w:author="Giacomuzzo, Emanuele" w:date="2022-07-21T10:54:00Z">
        <w:r w:rsidR="00172CF8">
          <w:rPr>
            <w:rFonts w:ascii="Times New Roman" w:hAnsi="Times New Roman" w:cs="Times New Roman"/>
          </w:rPr>
          <w:t xml:space="preserve">final total </w:t>
        </w:r>
      </w:ins>
      <w:r w:rsidR="003D622E" w:rsidRPr="00567C54">
        <w:rPr>
          <w:rFonts w:ascii="Times New Roman" w:hAnsi="Times New Roman" w:cs="Times New Roman"/>
          <w:rPrChange w:id="86" w:author="Giacomuzzo, Emanuele" w:date="2022-07-21T10:52:00Z">
            <w:rPr/>
          </w:rPrChange>
        </w:rPr>
        <w:t>volume</w:t>
      </w:r>
      <w:r w:rsidR="00A840B1" w:rsidRPr="00567C54">
        <w:rPr>
          <w:rFonts w:ascii="Times New Roman" w:hAnsi="Times New Roman" w:cs="Times New Roman"/>
          <w:rPrChange w:id="87" w:author="Giacomuzzo, Emanuele" w:date="2022-07-21T10:52:00Z">
            <w:rPr/>
          </w:rPrChange>
        </w:rPr>
        <w:t xml:space="preserve"> </w:t>
      </w:r>
      <w:commentRangeEnd w:id="81"/>
      <w:r w:rsidR="00D71590" w:rsidRPr="00567C54">
        <w:rPr>
          <w:rStyle w:val="CommentReference"/>
          <w:rFonts w:ascii="Times New Roman" w:hAnsi="Times New Roman" w:cs="Times New Roman"/>
          <w:rPrChange w:id="88" w:author="Giacomuzzo, Emanuele" w:date="2022-07-21T10:52:00Z">
            <w:rPr>
              <w:rStyle w:val="CommentReference"/>
            </w:rPr>
          </w:rPrChange>
        </w:rPr>
        <w:commentReference w:id="81"/>
      </w:r>
      <w:commentRangeEnd w:id="82"/>
      <w:r w:rsidR="00E779B4">
        <w:rPr>
          <w:rStyle w:val="CommentReference"/>
        </w:rPr>
        <w:commentReference w:id="82"/>
      </w:r>
      <w:ins w:id="89" w:author="Giacomuzzo, Emanuele" w:date="2022-07-21T10:54:00Z">
        <w:r w:rsidR="00172CF8">
          <w:rPr>
            <w:rFonts w:ascii="Times New Roman" w:hAnsi="Times New Roman" w:cs="Times New Roman"/>
          </w:rPr>
          <w:t xml:space="preserve">of this large bottle </w:t>
        </w:r>
      </w:ins>
      <w:r w:rsidR="00A840B1" w:rsidRPr="00567C54">
        <w:rPr>
          <w:rFonts w:ascii="Times New Roman" w:hAnsi="Times New Roman" w:cs="Times New Roman"/>
          <w:rPrChange w:id="90" w:author="Giacomuzzo, Emanuele" w:date="2022-07-21T10:52:00Z">
            <w:rPr/>
          </w:rPrChange>
        </w:rPr>
        <w:t xml:space="preserve">was </w:t>
      </w:r>
      <w:del w:id="91" w:author="Giacomuzzo, Emanuele" w:date="2022-07-21T10:55:00Z">
        <w:r w:rsidR="00A840B1" w:rsidRPr="00567C54" w:rsidDel="00172CF8">
          <w:rPr>
            <w:rFonts w:ascii="Times New Roman" w:hAnsi="Times New Roman" w:cs="Times New Roman"/>
            <w:rPrChange w:id="92" w:author="Giacomuzzo, Emanuele" w:date="2022-07-21T10:52:00Z">
              <w:rPr/>
            </w:rPrChange>
          </w:rPr>
          <w:delText xml:space="preserve">added as </w:delText>
        </w:r>
        <w:r w:rsidR="003123EA" w:rsidRPr="00567C54" w:rsidDel="00172CF8">
          <w:rPr>
            <w:rFonts w:ascii="Times New Roman" w:hAnsi="Times New Roman" w:cs="Times New Roman"/>
            <w:rPrChange w:id="93" w:author="Giacomuzzo, Emanuele" w:date="2022-07-21T10:52:00Z">
              <w:rPr/>
            </w:rPrChange>
          </w:rPr>
          <w:delText xml:space="preserve">the </w:delText>
        </w:r>
      </w:del>
      <w:ins w:id="94" w:author="Giacomuzzo, Emanuele" w:date="2022-07-21T10:55:00Z">
        <w:r w:rsidR="00172CF8">
          <w:rPr>
            <w:rFonts w:ascii="Times New Roman" w:hAnsi="Times New Roman" w:cs="Times New Roman"/>
          </w:rPr>
          <w:t>composed of</w:t>
        </w:r>
      </w:ins>
      <w:del w:id="95" w:author="Giacomuzzo, Emanuele" w:date="2022-07-21T10:57:00Z">
        <w:r w:rsidR="0041486A" w:rsidRPr="00567C54" w:rsidDel="006B6565">
          <w:rPr>
            <w:rFonts w:ascii="Times New Roman" w:hAnsi="Times New Roman" w:cs="Times New Roman"/>
            <w:rPrChange w:id="96" w:author="Giacomuzzo, Emanuele" w:date="2022-07-21T10:52:00Z">
              <w:rPr/>
            </w:rPrChange>
          </w:rPr>
          <w:delText>stand</w:delText>
        </w:r>
        <w:r w:rsidR="00A840B1" w:rsidRPr="00567C54" w:rsidDel="006B6565">
          <w:rPr>
            <w:rFonts w:ascii="Times New Roman" w:hAnsi="Times New Roman" w:cs="Times New Roman"/>
            <w:rPrChange w:id="97" w:author="Giacomuzzo, Emanuele" w:date="2022-07-21T10:52:00Z">
              <w:rPr/>
            </w:rPrChange>
          </w:rPr>
          <w:delText>ard</w:delText>
        </w:r>
        <w:r w:rsidR="0041486A" w:rsidRPr="00567C54" w:rsidDel="006B6565">
          <w:rPr>
            <w:rFonts w:ascii="Times New Roman" w:hAnsi="Times New Roman" w:cs="Times New Roman"/>
            <w:rPrChange w:id="98" w:author="Giacomuzzo, Emanuele" w:date="2022-07-21T10:52:00Z">
              <w:rPr/>
            </w:rPrChange>
          </w:rPr>
          <w:delText xml:space="preserve"> protist medium</w:delText>
        </w:r>
        <w:r w:rsidR="008E1604" w:rsidRPr="00567C54" w:rsidDel="006B6565">
          <w:rPr>
            <w:rFonts w:ascii="Times New Roman" w:hAnsi="Times New Roman" w:cs="Times New Roman"/>
            <w:rPrChange w:id="99" w:author="Giacomuzzo, Emanuele" w:date="2022-07-21T10:52:00Z">
              <w:rPr/>
            </w:rPrChange>
          </w:rPr>
          <w:delText xml:space="preserve"> </w:delText>
        </w:r>
        <w:r w:rsidR="008E1604" w:rsidRPr="00567C54" w:rsidDel="006B6565">
          <w:rPr>
            <w:rFonts w:ascii="Times New Roman" w:eastAsia="Times New Roman" w:hAnsi="Times New Roman" w:cs="Times New Roman"/>
            <w:lang w:eastAsia="en-GB"/>
            <w:rPrChange w:id="100" w:author="Giacomuzzo, Emanuele" w:date="2022-07-21T10:52:00Z">
              <w:rPr>
                <w:rFonts w:ascii="TimesNewRomanPSMT" w:eastAsia="Times New Roman" w:hAnsi="TimesNewRomanPSMT" w:cs="Times New Roman"/>
                <w:lang w:eastAsia="en-GB"/>
              </w:rPr>
            </w:rPrChange>
          </w:rPr>
          <w:delText>(0.46 g/L of Protozoa Pellet by Carolina)</w:delText>
        </w:r>
      </w:del>
      <w:r w:rsidR="0041486A" w:rsidRPr="00567C54">
        <w:rPr>
          <w:rFonts w:ascii="Times New Roman" w:hAnsi="Times New Roman" w:cs="Times New Roman"/>
          <w:rPrChange w:id="101" w:author="Giacomuzzo, Emanuele" w:date="2022-07-21T10:52:00Z">
            <w:rPr/>
          </w:rPrChange>
        </w:rPr>
        <w:t>.</w:t>
      </w:r>
      <w:r w:rsidR="008E1604" w:rsidRPr="00567C54">
        <w:rPr>
          <w:rFonts w:ascii="Times New Roman" w:hAnsi="Times New Roman" w:cs="Times New Roman"/>
          <w:rPrChange w:id="102" w:author="Giacomuzzo, Emanuele" w:date="2022-07-21T10:52:00Z">
            <w:rPr/>
          </w:rPrChange>
        </w:rPr>
        <w:t xml:space="preserve"> </w:t>
      </w:r>
      <w:commentRangeStart w:id="103"/>
      <w:del w:id="104" w:author="Giacomuzzo, Emanuele" w:date="2022-07-21T11:06:00Z">
        <w:r w:rsidR="00B11C26" w:rsidRPr="00567C54" w:rsidDel="00A75D4E">
          <w:rPr>
            <w:rFonts w:ascii="Times New Roman" w:hAnsi="Times New Roman" w:cs="Times New Roman"/>
            <w:rPrChange w:id="105" w:author="Giacomuzzo, Emanuele" w:date="2022-07-21T10:52:00Z">
              <w:rPr/>
            </w:rPrChange>
          </w:rPr>
          <w:delText xml:space="preserve">Throughout this paper, </w:delText>
        </w:r>
        <w:r w:rsidR="003123EA" w:rsidRPr="00567C54" w:rsidDel="00A75D4E">
          <w:rPr>
            <w:rFonts w:ascii="Times New Roman" w:hAnsi="Times New Roman" w:cs="Times New Roman"/>
            <w:rPrChange w:id="106" w:author="Giacomuzzo, Emanuele" w:date="2022-07-21T10:52:00Z">
              <w:rPr/>
            </w:rPrChange>
          </w:rPr>
          <w:delText>we</w:delText>
        </w:r>
        <w:r w:rsidR="008E1604" w:rsidRPr="00567C54" w:rsidDel="00A75D4E">
          <w:rPr>
            <w:rFonts w:ascii="Times New Roman" w:hAnsi="Times New Roman" w:cs="Times New Roman"/>
            <w:rPrChange w:id="107" w:author="Giacomuzzo, Emanuele" w:date="2022-07-21T10:52:00Z">
              <w:rPr/>
            </w:rPrChange>
          </w:rPr>
          <w:delText xml:space="preserve"> refer to this as simply medium</w:delText>
        </w:r>
        <w:commentRangeEnd w:id="103"/>
        <w:r w:rsidR="00A33B43" w:rsidRPr="00567C54" w:rsidDel="00A75D4E">
          <w:rPr>
            <w:rStyle w:val="CommentReference"/>
            <w:rFonts w:ascii="Times New Roman" w:hAnsi="Times New Roman" w:cs="Times New Roman"/>
            <w:rPrChange w:id="108" w:author="Giacomuzzo, Emanuele" w:date="2022-07-21T10:52:00Z">
              <w:rPr>
                <w:rStyle w:val="CommentReference"/>
              </w:rPr>
            </w:rPrChange>
          </w:rPr>
          <w:commentReference w:id="103"/>
        </w:r>
        <w:r w:rsidR="008E1604" w:rsidRPr="00567C54" w:rsidDel="00A75D4E">
          <w:rPr>
            <w:rFonts w:ascii="Times New Roman" w:hAnsi="Times New Roman" w:cs="Times New Roman"/>
            <w:rPrChange w:id="109" w:author="Giacomuzzo, Emanuele" w:date="2022-07-21T10:52:00Z">
              <w:rPr/>
            </w:rPrChange>
          </w:rPr>
          <w:delText xml:space="preserve">. </w:delText>
        </w:r>
      </w:del>
      <w:r w:rsidR="003123EA" w:rsidRPr="00567C54">
        <w:rPr>
          <w:rFonts w:ascii="Times New Roman" w:hAnsi="Times New Roman" w:cs="Times New Roman"/>
          <w:rPrChange w:id="110" w:author="Giacomuzzo, Emanuele" w:date="2022-07-21T10:52:00Z">
            <w:rPr/>
          </w:rPrChange>
        </w:rPr>
        <w:t>This</w:t>
      </w:r>
      <w:r w:rsidR="001E3F65" w:rsidRPr="00567C54">
        <w:rPr>
          <w:rFonts w:ascii="Times New Roman" w:hAnsi="Times New Roman" w:cs="Times New Roman"/>
          <w:rPrChange w:id="111" w:author="Giacomuzzo, Emanuele" w:date="2022-07-21T10:52:00Z">
            <w:rPr/>
          </w:rPrChange>
        </w:rPr>
        <w:t xml:space="preserve"> large </w:t>
      </w:r>
      <w:r w:rsidR="003123EA" w:rsidRPr="00567C54">
        <w:rPr>
          <w:rFonts w:ascii="Times New Roman" w:hAnsi="Times New Roman" w:cs="Times New Roman"/>
          <w:rPrChange w:id="112" w:author="Giacomuzzo, Emanuele" w:date="2022-07-21T10:52:00Z">
            <w:rPr/>
          </w:rPrChange>
        </w:rPr>
        <w:t>bottle's</w:t>
      </w:r>
      <w:r w:rsidR="001E3F65" w:rsidRPr="00567C54">
        <w:rPr>
          <w:rFonts w:ascii="Times New Roman" w:hAnsi="Times New Roman" w:cs="Times New Roman"/>
          <w:rPrChange w:id="113" w:author="Giacomuzzo, Emanuele" w:date="2022-07-21T10:52:00Z">
            <w:rPr/>
          </w:rPrChange>
        </w:rPr>
        <w:t xml:space="preserve"> </w:t>
      </w:r>
      <w:r w:rsidR="00A628CC" w:rsidRPr="00567C54">
        <w:rPr>
          <w:rFonts w:ascii="Times New Roman" w:hAnsi="Times New Roman" w:cs="Times New Roman"/>
          <w:rPrChange w:id="114" w:author="Giacomuzzo, Emanuele" w:date="2022-07-21T10:52:00Z">
            <w:rPr/>
          </w:rPrChange>
        </w:rPr>
        <w:t xml:space="preserve">volume was pipetted into sterile 50 ml </w:t>
      </w:r>
      <w:r w:rsidR="003C1C1E" w:rsidRPr="00567C54">
        <w:rPr>
          <w:rFonts w:ascii="Times New Roman" w:hAnsi="Times New Roman" w:cs="Times New Roman"/>
          <w:rPrChange w:id="115" w:author="Giacomuzzo, Emanuele" w:date="2022-07-21T10:52:00Z">
            <w:rPr/>
          </w:rPrChange>
        </w:rPr>
        <w:t xml:space="preserve">centrifuge </w:t>
      </w:r>
      <w:r w:rsidR="00A628CC" w:rsidRPr="00567C54">
        <w:rPr>
          <w:rFonts w:ascii="Times New Roman" w:hAnsi="Times New Roman" w:cs="Times New Roman"/>
          <w:rPrChange w:id="116" w:author="Giacomuzzo, Emanuele" w:date="2022-07-21T10:52:00Z">
            <w:rPr/>
          </w:rPrChange>
        </w:rPr>
        <w:t>tubes</w:t>
      </w:r>
      <w:r w:rsidR="003C1C1E" w:rsidRPr="00567C54">
        <w:rPr>
          <w:rFonts w:ascii="Times New Roman" w:hAnsi="Times New Roman" w:cs="Times New Roman"/>
          <w:rPrChange w:id="117" w:author="Giacomuzzo, Emanuele" w:date="2022-07-21T10:52:00Z">
            <w:rPr/>
          </w:rPrChange>
        </w:rPr>
        <w:t xml:space="preserve"> (</w:t>
      </w:r>
      <w:r w:rsidR="00EB58A1" w:rsidRPr="00567C54">
        <w:rPr>
          <w:rFonts w:ascii="Times New Roman" w:hAnsi="Times New Roman" w:cs="Times New Roman"/>
          <w:rPrChange w:id="118" w:author="Giacomuzzo, Emanuele" w:date="2022-07-21T10:52:00Z">
            <w:rPr/>
          </w:rPrChange>
        </w:rPr>
        <w:t xml:space="preserve">SPL life sciences </w:t>
      </w:r>
      <w:r w:rsidR="001640E7" w:rsidRPr="00567C54">
        <w:rPr>
          <w:rFonts w:ascii="Times New Roman" w:hAnsi="Times New Roman" w:cs="Times New Roman"/>
          <w:rPrChange w:id="119" w:author="Giacomuzzo, Emanuele" w:date="2022-07-21T10:52:00Z">
            <w:rPr/>
          </w:rPrChange>
        </w:rPr>
        <w:t xml:space="preserve">skirted </w:t>
      </w:r>
      <w:r w:rsidR="00C843EC" w:rsidRPr="00567C54">
        <w:rPr>
          <w:rFonts w:ascii="Times New Roman" w:hAnsi="Times New Roman" w:cs="Times New Roman"/>
          <w:rPrChange w:id="120" w:author="Giacomuzzo, Emanuele" w:date="2022-07-21T10:52:00Z">
            <w:rPr/>
          </w:rPrChange>
        </w:rPr>
        <w:t xml:space="preserve">conical </w:t>
      </w:r>
      <w:r w:rsidR="00F623C4" w:rsidRPr="00567C54">
        <w:rPr>
          <w:rFonts w:ascii="Times New Roman" w:hAnsi="Times New Roman" w:cs="Times New Roman"/>
          <w:rPrChange w:id="121" w:author="Giacomuzzo, Emanuele" w:date="2022-07-21T10:52:00Z">
            <w:rPr/>
          </w:rPrChange>
        </w:rPr>
        <w:t>centrifuge tubes</w:t>
      </w:r>
      <w:r w:rsidR="003C1C1E" w:rsidRPr="00567C54">
        <w:rPr>
          <w:rFonts w:ascii="Times New Roman" w:hAnsi="Times New Roman" w:cs="Times New Roman"/>
          <w:rPrChange w:id="122" w:author="Giacomuzzo, Emanuele" w:date="2022-07-21T10:52:00Z">
            <w:rPr/>
          </w:rPrChange>
        </w:rPr>
        <w:t>)</w:t>
      </w:r>
      <w:r w:rsidR="00A628CC" w:rsidRPr="00567C54">
        <w:rPr>
          <w:rFonts w:ascii="Times New Roman" w:hAnsi="Times New Roman" w:cs="Times New Roman"/>
          <w:rPrChange w:id="123" w:author="Giacomuzzo, Emanuele" w:date="2022-07-21T10:52:00Z">
            <w:rPr/>
          </w:rPrChange>
        </w:rPr>
        <w:t xml:space="preserve">. We pipetted 7.5 ml into the small </w:t>
      </w:r>
      <w:r w:rsidR="00277665" w:rsidRPr="00567C54">
        <w:rPr>
          <w:rFonts w:ascii="Times New Roman" w:hAnsi="Times New Roman" w:cs="Times New Roman"/>
          <w:rPrChange w:id="124" w:author="Giacomuzzo, Emanuele" w:date="2022-07-21T10:52:00Z">
            <w:rPr/>
          </w:rPrChange>
        </w:rPr>
        <w:t>patches, 22.5</w:t>
      </w:r>
      <w:r w:rsidR="00B66D18" w:rsidRPr="00567C54">
        <w:rPr>
          <w:rFonts w:ascii="Times New Roman" w:hAnsi="Times New Roman" w:cs="Times New Roman"/>
          <w:rPrChange w:id="125" w:author="Giacomuzzo, Emanuele" w:date="2022-07-21T10:52:00Z">
            <w:rPr/>
          </w:rPrChange>
        </w:rPr>
        <w:t xml:space="preserve"> ml into the medium patches, and 37.5 ml into the large patches. </w:t>
      </w:r>
      <w:r w:rsidR="0032360F" w:rsidRPr="00567C54">
        <w:rPr>
          <w:rFonts w:ascii="Times New Roman" w:hAnsi="Times New Roman" w:cs="Times New Roman"/>
          <w:rPrChange w:id="126" w:author="Giacomuzzo, Emanuele" w:date="2022-07-21T10:52:00Z">
            <w:rPr/>
          </w:rPrChange>
        </w:rPr>
        <w:t>Cultures</w:t>
      </w:r>
      <w:r w:rsidR="004C7E05" w:rsidRPr="00567C54">
        <w:rPr>
          <w:rFonts w:ascii="Times New Roman" w:hAnsi="Times New Roman" w:cs="Times New Roman"/>
          <w:rPrChange w:id="127" w:author="Giacomuzzo, Emanuele" w:date="2022-07-21T10:52:00Z">
            <w:rPr/>
          </w:rPrChange>
        </w:rPr>
        <w:t xml:space="preserve"> </w:t>
      </w:r>
      <w:r w:rsidR="0032360F" w:rsidRPr="00567C54">
        <w:rPr>
          <w:rFonts w:ascii="Times New Roman" w:hAnsi="Times New Roman" w:cs="Times New Roman"/>
          <w:rPrChange w:id="128" w:author="Giacomuzzo, Emanuele" w:date="2022-07-21T10:52:00Z">
            <w:rPr/>
          </w:rPrChange>
        </w:rPr>
        <w:t>were then randomised on four foam boards.</w:t>
      </w:r>
      <w:r w:rsidR="002E00F5" w:rsidRPr="00567C54">
        <w:rPr>
          <w:rFonts w:ascii="Times New Roman" w:hAnsi="Times New Roman" w:cs="Times New Roman"/>
          <w:rPrChange w:id="129" w:author="Giacomuzzo, Emanuele" w:date="2022-07-21T10:52:00Z">
            <w:rPr/>
          </w:rPrChange>
        </w:rPr>
        <w:t xml:space="preserve"> </w:t>
      </w:r>
      <w:r w:rsidR="0092197C" w:rsidRPr="00567C54">
        <w:rPr>
          <w:rFonts w:ascii="Times New Roman" w:hAnsi="Times New Roman" w:cs="Times New Roman"/>
          <w:rPrChange w:id="130" w:author="Giacomuzzo, Emanuele" w:date="2022-07-21T10:52:00Z">
            <w:rPr/>
          </w:rPrChange>
        </w:rPr>
        <w:t xml:space="preserve">The cultures were kept in an incubator at 20 °C </w:t>
      </w:r>
      <w:r w:rsidR="000D00B7" w:rsidRPr="00567C54">
        <w:rPr>
          <w:rFonts w:ascii="Times New Roman" w:hAnsi="Times New Roman" w:cs="Times New Roman"/>
          <w:rPrChange w:id="131" w:author="Giacomuzzo, Emanuele" w:date="2022-07-21T10:52:00Z">
            <w:rPr/>
          </w:rPrChange>
        </w:rPr>
        <w:t xml:space="preserve">and </w:t>
      </w:r>
      <w:r w:rsidR="003123EA" w:rsidRPr="00567C54">
        <w:rPr>
          <w:rFonts w:ascii="Times New Roman" w:hAnsi="Times New Roman" w:cs="Times New Roman"/>
          <w:rPrChange w:id="132" w:author="Giacomuzzo, Emanuele" w:date="2022-07-21T10:52:00Z">
            <w:rPr/>
          </w:rPrChange>
        </w:rPr>
        <w:t xml:space="preserve">under </w:t>
      </w:r>
      <w:r w:rsidR="0092197C" w:rsidRPr="00567C54">
        <w:rPr>
          <w:rFonts w:ascii="Times New Roman" w:hAnsi="Times New Roman" w:cs="Times New Roman"/>
          <w:rPrChange w:id="133" w:author="Giacomuzzo, Emanuele" w:date="2022-07-21T10:52:00Z">
            <w:rPr/>
          </w:rPrChange>
        </w:rPr>
        <w:t>constant lighting.</w:t>
      </w:r>
      <w:r w:rsidR="00D86429">
        <w:rPr>
          <w:rFonts w:ascii="Times New Roman" w:hAnsi="Times New Roman" w:cs="Times New Roman"/>
        </w:rPr>
        <w:t xml:space="preserve"> </w:t>
      </w:r>
      <w:r w:rsidR="003E2F78">
        <w:rPr>
          <w:rFonts w:ascii="Times New Roman" w:hAnsi="Times New Roman" w:cs="Times New Roman"/>
        </w:rPr>
        <w:t xml:space="preserve">What we here refer to as protists is </w:t>
      </w:r>
      <w:r w:rsidR="00D86429">
        <w:rPr>
          <w:rFonts w:ascii="Times New Roman" w:hAnsi="Times New Roman" w:cs="Times New Roman"/>
        </w:rPr>
        <w:t xml:space="preserve">a community of nine water ciliates </w:t>
      </w:r>
      <w:r w:rsidR="00D86429" w:rsidRPr="00D86429">
        <w:rPr>
          <w:rFonts w:ascii="Times New Roman" w:eastAsia="Times New Roman" w:hAnsi="Times New Roman" w:cs="Times New Roman"/>
          <w:lang w:eastAsia="en-GB"/>
        </w:rPr>
        <w:t>(</w:t>
      </w:r>
      <w:r w:rsidR="00D86429" w:rsidRPr="00567C54">
        <w:rPr>
          <w:rFonts w:ascii="Times New Roman" w:eastAsia="Times New Roman" w:hAnsi="Times New Roman" w:cs="Times New Roman"/>
          <w:i/>
          <w:iCs/>
          <w:lang w:eastAsia="en-GB"/>
          <w:rPrChange w:id="134" w:author="Giacomuzzo, Emanuele" w:date="2022-07-21T10:52:00Z">
            <w:rPr>
              <w:rFonts w:ascii="TimesNewRomanPS" w:eastAsia="Times New Roman" w:hAnsi="TimesNewRomanPS" w:cs="Times New Roman"/>
              <w:i/>
              <w:iCs/>
              <w:lang w:eastAsia="en-GB"/>
            </w:rPr>
          </w:rPrChange>
        </w:rPr>
        <w:t>Euplotes aediculatus</w:t>
      </w:r>
      <w:r w:rsidR="00D86429">
        <w:rPr>
          <w:rFonts w:ascii="Times New Roman" w:eastAsia="Times New Roman" w:hAnsi="Times New Roman" w:cs="Times New Roman"/>
          <w:lang w:eastAsia="en-GB"/>
        </w:rPr>
        <w:t xml:space="preserve">, </w:t>
      </w:r>
      <w:ins w:id="135" w:author="Tianna Peller" w:date="2022-07-20T13:06:00Z">
        <w:r w:rsidR="00D86429" w:rsidRPr="00567C54">
          <w:rPr>
            <w:rFonts w:ascii="Times New Roman" w:eastAsia="Times New Roman" w:hAnsi="Times New Roman" w:cs="Times New Roman"/>
            <w:i/>
            <w:iCs/>
            <w:lang w:eastAsia="en-GB"/>
            <w:rPrChange w:id="136" w:author="Giacomuzzo, Emanuele" w:date="2022-07-21T10:52:00Z">
              <w:rPr>
                <w:rFonts w:ascii="TimesNewRomanPS" w:eastAsia="Times New Roman" w:hAnsi="TimesNewRomanPS" w:cs="Times New Roman"/>
                <w:i/>
                <w:iCs/>
                <w:lang w:eastAsia="en-GB"/>
              </w:rPr>
            </w:rPrChange>
          </w:rPr>
          <w:t>Colpidium sp.</w:t>
        </w:r>
        <w:r w:rsidR="00D86429" w:rsidRPr="00567C54">
          <w:rPr>
            <w:rFonts w:ascii="Times New Roman" w:eastAsia="Times New Roman" w:hAnsi="Times New Roman" w:cs="Times New Roman"/>
            <w:lang w:eastAsia="en-GB"/>
            <w:rPrChange w:id="137" w:author="Giacomuzzo, Emanuele" w:date="2022-07-21T10:52:00Z">
              <w:rPr>
                <w:rFonts w:ascii="TimesNewRomanPSMT" w:eastAsia="Times New Roman" w:hAnsi="TimesNewRomanPSMT" w:cs="Times New Roman"/>
                <w:lang w:eastAsia="en-GB"/>
              </w:rPr>
            </w:rPrChange>
          </w:rPr>
          <w:t xml:space="preserve">, </w:t>
        </w:r>
        <w:r w:rsidR="00D86429" w:rsidRPr="00567C54">
          <w:rPr>
            <w:rFonts w:ascii="Times New Roman" w:eastAsia="Times New Roman" w:hAnsi="Times New Roman" w:cs="Times New Roman"/>
            <w:i/>
            <w:iCs/>
            <w:lang w:eastAsia="en-GB"/>
            <w:rPrChange w:id="138" w:author="Giacomuzzo, Emanuele" w:date="2022-07-21T10:52:00Z">
              <w:rPr>
                <w:rFonts w:ascii="TimesNewRomanPS" w:eastAsia="Times New Roman" w:hAnsi="TimesNewRomanPS" w:cs="Times New Roman"/>
                <w:i/>
                <w:iCs/>
                <w:lang w:eastAsia="en-GB"/>
              </w:rPr>
            </w:rPrChange>
          </w:rPr>
          <w:t>Loxocephalus sp.</w:t>
        </w:r>
        <w:r w:rsidR="00D86429" w:rsidRPr="00567C54">
          <w:rPr>
            <w:rFonts w:ascii="Times New Roman" w:eastAsia="Times New Roman" w:hAnsi="Times New Roman" w:cs="Times New Roman"/>
            <w:lang w:eastAsia="en-GB"/>
            <w:rPrChange w:id="139" w:author="Giacomuzzo, Emanuele" w:date="2022-07-21T10:52:00Z">
              <w:rPr>
                <w:rFonts w:ascii="TimesNewRomanPSMT" w:eastAsia="Times New Roman" w:hAnsi="TimesNewRomanPSMT" w:cs="Times New Roman"/>
                <w:lang w:eastAsia="en-GB"/>
              </w:rPr>
            </w:rPrChange>
          </w:rPr>
          <w:t xml:space="preserve">, </w:t>
        </w:r>
        <w:r w:rsidR="00D86429" w:rsidRPr="00567C54">
          <w:rPr>
            <w:rFonts w:ascii="Times New Roman" w:eastAsia="Times New Roman" w:hAnsi="Times New Roman" w:cs="Times New Roman"/>
            <w:i/>
            <w:iCs/>
            <w:lang w:eastAsia="en-GB"/>
            <w:rPrChange w:id="140" w:author="Giacomuzzo, Emanuele" w:date="2022-07-21T10:52:00Z">
              <w:rPr>
                <w:rFonts w:ascii="TimesNewRomanPS" w:eastAsia="Times New Roman" w:hAnsi="TimesNewRomanPS" w:cs="Times New Roman"/>
                <w:i/>
                <w:iCs/>
                <w:lang w:eastAsia="en-GB"/>
              </w:rPr>
            </w:rPrChange>
          </w:rPr>
          <w:t>Paramecium aurelia</w:t>
        </w:r>
        <w:r w:rsidR="00D86429" w:rsidRPr="00567C54">
          <w:rPr>
            <w:rFonts w:ascii="Times New Roman" w:eastAsia="Times New Roman" w:hAnsi="Times New Roman" w:cs="Times New Roman"/>
            <w:lang w:eastAsia="en-GB"/>
            <w:rPrChange w:id="141" w:author="Giacomuzzo, Emanuele" w:date="2022-07-21T10:52:00Z">
              <w:rPr>
                <w:rFonts w:ascii="TimesNewRomanPSMT" w:eastAsia="Times New Roman" w:hAnsi="TimesNewRomanPSMT" w:cs="Times New Roman"/>
                <w:lang w:eastAsia="en-GB"/>
              </w:rPr>
            </w:rPrChange>
          </w:rPr>
          <w:t xml:space="preserve">, </w:t>
        </w:r>
        <w:r w:rsidR="00D86429" w:rsidRPr="00567C54">
          <w:rPr>
            <w:rFonts w:ascii="Times New Roman" w:eastAsia="Times New Roman" w:hAnsi="Times New Roman" w:cs="Times New Roman"/>
            <w:i/>
            <w:iCs/>
            <w:lang w:eastAsia="en-GB"/>
            <w:rPrChange w:id="142" w:author="Giacomuzzo, Emanuele" w:date="2022-07-21T10:52:00Z">
              <w:rPr>
                <w:rFonts w:ascii="TimesNewRomanPS" w:eastAsia="Times New Roman" w:hAnsi="TimesNewRomanPS" w:cs="Times New Roman"/>
                <w:i/>
                <w:iCs/>
                <w:lang w:eastAsia="en-GB"/>
              </w:rPr>
            </w:rPrChange>
          </w:rPr>
          <w:t>Paramecium caudatum</w:t>
        </w:r>
        <w:r w:rsidR="00D86429" w:rsidRPr="00567C54">
          <w:rPr>
            <w:rFonts w:ascii="Times New Roman" w:eastAsia="Times New Roman" w:hAnsi="Times New Roman" w:cs="Times New Roman"/>
            <w:lang w:eastAsia="en-GB"/>
            <w:rPrChange w:id="143" w:author="Giacomuzzo, Emanuele" w:date="2022-07-21T10:52:00Z">
              <w:rPr>
                <w:rFonts w:ascii="TimesNewRomanPSMT" w:eastAsia="Times New Roman" w:hAnsi="TimesNewRomanPSMT" w:cs="Times New Roman"/>
                <w:lang w:eastAsia="en-GB"/>
              </w:rPr>
            </w:rPrChange>
          </w:rPr>
          <w:t xml:space="preserve">, </w:t>
        </w:r>
        <w:r w:rsidR="00D86429" w:rsidRPr="00567C54">
          <w:rPr>
            <w:rFonts w:ascii="Times New Roman" w:eastAsia="Times New Roman" w:hAnsi="Times New Roman" w:cs="Times New Roman"/>
            <w:i/>
            <w:iCs/>
            <w:lang w:eastAsia="en-GB"/>
            <w:rPrChange w:id="144" w:author="Giacomuzzo, Emanuele" w:date="2022-07-21T10:52:00Z">
              <w:rPr>
                <w:rFonts w:ascii="TimesNewRomanPS" w:eastAsia="Times New Roman" w:hAnsi="TimesNewRomanPS" w:cs="Times New Roman"/>
                <w:i/>
                <w:iCs/>
                <w:lang w:eastAsia="en-GB"/>
              </w:rPr>
            </w:rPrChange>
          </w:rPr>
          <w:t>Spirostomum sp.</w:t>
        </w:r>
        <w:r w:rsidR="00D86429" w:rsidRPr="00567C54">
          <w:rPr>
            <w:rFonts w:ascii="Times New Roman" w:eastAsia="Times New Roman" w:hAnsi="Times New Roman" w:cs="Times New Roman"/>
            <w:lang w:eastAsia="en-GB"/>
            <w:rPrChange w:id="145" w:author="Giacomuzzo, Emanuele" w:date="2022-07-21T10:52:00Z">
              <w:rPr>
                <w:rFonts w:ascii="TimesNewRomanPSMT" w:eastAsia="Times New Roman" w:hAnsi="TimesNewRomanPSMT" w:cs="Times New Roman"/>
                <w:lang w:eastAsia="en-GB"/>
              </w:rPr>
            </w:rPrChange>
          </w:rPr>
          <w:t xml:space="preserve">, </w:t>
        </w:r>
        <w:r w:rsidR="00D86429" w:rsidRPr="00567C54">
          <w:rPr>
            <w:rFonts w:ascii="Times New Roman" w:eastAsia="Times New Roman" w:hAnsi="Times New Roman" w:cs="Times New Roman"/>
            <w:i/>
            <w:iCs/>
            <w:lang w:eastAsia="en-GB"/>
            <w:rPrChange w:id="146" w:author="Giacomuzzo, Emanuele" w:date="2022-07-21T10:52:00Z">
              <w:rPr>
                <w:rFonts w:ascii="TimesNewRomanPS" w:eastAsia="Times New Roman" w:hAnsi="TimesNewRomanPS" w:cs="Times New Roman"/>
                <w:i/>
                <w:iCs/>
                <w:lang w:eastAsia="en-GB"/>
              </w:rPr>
            </w:rPrChange>
          </w:rPr>
          <w:t>Spirostomum teres</w:t>
        </w:r>
        <w:r w:rsidR="00D86429" w:rsidRPr="00567C54">
          <w:rPr>
            <w:rFonts w:ascii="Times New Roman" w:eastAsia="Times New Roman" w:hAnsi="Times New Roman" w:cs="Times New Roman"/>
            <w:lang w:eastAsia="en-GB"/>
            <w:rPrChange w:id="147" w:author="Giacomuzzo, Emanuele" w:date="2022-07-21T10:52:00Z">
              <w:rPr>
                <w:rFonts w:ascii="TimesNewRomanPSMT" w:eastAsia="Times New Roman" w:hAnsi="TimesNewRomanPSMT" w:cs="Times New Roman"/>
                <w:lang w:eastAsia="en-GB"/>
              </w:rPr>
            </w:rPrChange>
          </w:rPr>
          <w:t xml:space="preserve">, </w:t>
        </w:r>
        <w:r w:rsidR="00D86429" w:rsidRPr="00567C54">
          <w:rPr>
            <w:rFonts w:ascii="Times New Roman" w:eastAsia="Times New Roman" w:hAnsi="Times New Roman" w:cs="Times New Roman"/>
            <w:i/>
            <w:iCs/>
            <w:lang w:eastAsia="en-GB"/>
            <w:rPrChange w:id="148" w:author="Giacomuzzo, Emanuele" w:date="2022-07-21T10:52:00Z">
              <w:rPr>
                <w:rFonts w:ascii="TimesNewRomanPS" w:eastAsia="Times New Roman" w:hAnsi="TimesNewRomanPS" w:cs="Times New Roman"/>
                <w:i/>
                <w:iCs/>
                <w:lang w:eastAsia="en-GB"/>
              </w:rPr>
            </w:rPrChange>
          </w:rPr>
          <w:t>Tetrahymena cf. pyriformis</w:t>
        </w:r>
      </w:ins>
      <w:r w:rsidR="00D86429">
        <w:rPr>
          <w:rFonts w:ascii="Times New Roman" w:eastAsia="Times New Roman" w:hAnsi="Times New Roman" w:cs="Times New Roman"/>
          <w:i/>
          <w:iCs/>
          <w:lang w:eastAsia="en-GB"/>
        </w:rPr>
        <w:t xml:space="preserve">, </w:t>
      </w:r>
      <w:r w:rsidR="00D86429">
        <w:rPr>
          <w:rFonts w:ascii="Times New Roman" w:eastAsia="Times New Roman" w:hAnsi="Times New Roman" w:cs="Times New Roman"/>
          <w:lang w:eastAsia="en-GB"/>
        </w:rPr>
        <w:t xml:space="preserve">and </w:t>
      </w:r>
      <w:ins w:id="149" w:author="Tianna Peller" w:date="2022-07-20T13:06:00Z">
        <w:r w:rsidR="00D86429" w:rsidRPr="00567C54">
          <w:rPr>
            <w:rFonts w:ascii="Times New Roman" w:eastAsia="Times New Roman" w:hAnsi="Times New Roman" w:cs="Times New Roman"/>
            <w:i/>
            <w:iCs/>
            <w:lang w:eastAsia="en-GB"/>
            <w:rPrChange w:id="150" w:author="Giacomuzzo, Emanuele" w:date="2022-07-21T10:52:00Z">
              <w:rPr>
                <w:rFonts w:ascii="TimesNewRomanPS" w:eastAsia="Times New Roman" w:hAnsi="TimesNewRomanPS" w:cs="Times New Roman"/>
                <w:i/>
                <w:iCs/>
                <w:lang w:eastAsia="en-GB"/>
              </w:rPr>
            </w:rPrChange>
          </w:rPr>
          <w:t>Blepharisma sp.</w:t>
        </w:r>
        <w:r w:rsidR="00D86429" w:rsidRPr="00567C54">
          <w:rPr>
            <w:rFonts w:ascii="Times New Roman" w:eastAsia="Times New Roman" w:hAnsi="Times New Roman" w:cs="Times New Roman"/>
            <w:lang w:eastAsia="en-GB"/>
            <w:rPrChange w:id="151" w:author="Giacomuzzo, Emanuele" w:date="2022-07-21T10:52:00Z">
              <w:rPr>
                <w:rFonts w:ascii="TimesNewRomanPSMT" w:eastAsia="Times New Roman" w:hAnsi="TimesNewRomanPSMT" w:cs="Times New Roman"/>
                <w:lang w:eastAsia="en-GB"/>
              </w:rPr>
            </w:rPrChange>
          </w:rPr>
          <w:t>)</w:t>
        </w:r>
      </w:ins>
      <w:r w:rsidR="00D86429">
        <w:rPr>
          <w:rFonts w:ascii="Times New Roman" w:hAnsi="Times New Roman" w:cs="Times New Roman"/>
        </w:rPr>
        <w:t>, one alga (</w:t>
      </w:r>
      <w:r w:rsidR="00D86429" w:rsidRPr="00567C54">
        <w:rPr>
          <w:rFonts w:ascii="Times New Roman" w:eastAsia="Times New Roman" w:hAnsi="Times New Roman" w:cs="Times New Roman"/>
          <w:i/>
          <w:iCs/>
          <w:lang w:eastAsia="en-GB"/>
          <w:rPrChange w:id="152" w:author="Giacomuzzo, Emanuele" w:date="2022-07-21T10:52:00Z">
            <w:rPr>
              <w:rFonts w:ascii="TimesNewRomanPS" w:eastAsia="Times New Roman" w:hAnsi="TimesNewRomanPS" w:cs="Times New Roman"/>
              <w:i/>
              <w:iCs/>
              <w:lang w:eastAsia="en-GB"/>
            </w:rPr>
          </w:rPrChange>
        </w:rPr>
        <w:t>Euglena gracilis</w:t>
      </w:r>
      <w:r w:rsidR="00D86429">
        <w:rPr>
          <w:rFonts w:ascii="Times New Roman" w:hAnsi="Times New Roman" w:cs="Times New Roman"/>
        </w:rPr>
        <w:t>), and one rotifer (</w:t>
      </w:r>
      <w:ins w:id="153" w:author="Tianna Peller" w:date="2022-07-20T13:06:00Z">
        <w:r w:rsidR="00D86429" w:rsidRPr="00567C54">
          <w:rPr>
            <w:rFonts w:ascii="Times New Roman" w:eastAsia="Times New Roman" w:hAnsi="Times New Roman" w:cs="Times New Roman"/>
            <w:i/>
            <w:iCs/>
            <w:lang w:eastAsia="en-GB"/>
            <w:rPrChange w:id="154" w:author="Giacomuzzo, Emanuele" w:date="2022-07-21T10:52:00Z">
              <w:rPr>
                <w:rFonts w:ascii="TimesNewRomanPS" w:eastAsia="Times New Roman" w:hAnsi="TimesNewRomanPS" w:cs="Times New Roman"/>
                <w:i/>
                <w:iCs/>
                <w:lang w:eastAsia="en-GB"/>
              </w:rPr>
            </w:rPrChange>
          </w:rPr>
          <w:t>Cephalodella sp</w:t>
        </w:r>
      </w:ins>
      <w:r w:rsidR="00D86429">
        <w:rPr>
          <w:rFonts w:ascii="Times New Roman" w:eastAsia="Times New Roman" w:hAnsi="Times New Roman" w:cs="Times New Roman"/>
          <w:i/>
          <w:iCs/>
          <w:lang w:eastAsia="en-GB"/>
        </w:rPr>
        <w:t>.</w:t>
      </w:r>
      <w:r w:rsidR="00D86429">
        <w:rPr>
          <w:rFonts w:ascii="Times New Roman" w:hAnsi="Times New Roman" w:cs="Times New Roman"/>
        </w:rPr>
        <w:t>).</w:t>
      </w:r>
      <w:r w:rsidR="00B06992">
        <w:rPr>
          <w:rFonts w:ascii="Times New Roman" w:hAnsi="Times New Roman" w:cs="Times New Roman"/>
        </w:rPr>
        <w:br/>
      </w:r>
    </w:p>
    <w:p w14:paraId="22A6E2A9" w14:textId="014AE814" w:rsidR="003E2F78" w:rsidRPr="00567C54" w:rsidRDefault="003E2F78" w:rsidP="00827E2D">
      <w:pPr>
        <w:rPr>
          <w:rFonts w:ascii="Times New Roman" w:eastAsia="Times New Roman" w:hAnsi="Times New Roman" w:cs="Times New Roman"/>
          <w:lang w:eastAsia="en-GB"/>
          <w:rPrChange w:id="155" w:author="Giacomuzzo, Emanuele" w:date="2022-07-21T10:52:00Z">
            <w:rPr>
              <w:rFonts w:ascii="TimesNewRomanPSMT" w:eastAsia="Times New Roman" w:hAnsi="TimesNewRomanPSMT" w:cs="Times New Roman"/>
              <w:lang w:eastAsia="en-GB"/>
            </w:rPr>
          </w:rPrChange>
        </w:rPr>
      </w:pPr>
    </w:p>
    <w:p w14:paraId="11A49591" w14:textId="77777777" w:rsidR="009C2498" w:rsidRDefault="009C2498">
      <w:pPr>
        <w:rPr>
          <w:rFonts w:ascii="Times New Roman" w:eastAsia="Times New Roman" w:hAnsi="Times New Roman" w:cs="Times New Roman"/>
          <w:color w:val="2F5496" w:themeColor="accent1" w:themeShade="BF"/>
          <w:sz w:val="32"/>
          <w:szCs w:val="32"/>
          <w:lang w:eastAsia="en-GB"/>
        </w:rPr>
      </w:pPr>
      <w:r>
        <w:rPr>
          <w:rFonts w:ascii="Times New Roman" w:eastAsia="Times New Roman" w:hAnsi="Times New Roman" w:cs="Times New Roman"/>
          <w:lang w:eastAsia="en-GB"/>
        </w:rPr>
        <w:br w:type="page"/>
      </w:r>
    </w:p>
    <w:p w14:paraId="531B5A35" w14:textId="081E68BB" w:rsidR="009324AA" w:rsidRPr="00567C54" w:rsidRDefault="009945B8" w:rsidP="001130A8">
      <w:pPr>
        <w:pStyle w:val="Heading1"/>
        <w:rPr>
          <w:rFonts w:ascii="Times New Roman" w:eastAsia="Times New Roman" w:hAnsi="Times New Roman" w:cs="Times New Roman"/>
          <w:lang w:eastAsia="en-GB"/>
          <w:rPrChange w:id="156" w:author="Giacomuzzo, Emanuele" w:date="2022-07-21T10:52:00Z">
            <w:rPr>
              <w:rFonts w:eastAsia="Times New Roman"/>
              <w:lang w:eastAsia="en-GB"/>
            </w:rPr>
          </w:rPrChange>
        </w:rPr>
      </w:pPr>
      <w:r w:rsidRPr="00567C54">
        <w:rPr>
          <w:rFonts w:ascii="Times New Roman" w:eastAsia="Times New Roman" w:hAnsi="Times New Roman" w:cs="Times New Roman"/>
          <w:lang w:eastAsia="en-GB"/>
          <w:rPrChange w:id="157" w:author="Giacomuzzo, Emanuele" w:date="2022-07-21T10:52:00Z">
            <w:rPr>
              <w:rFonts w:eastAsia="Times New Roman"/>
              <w:lang w:eastAsia="en-GB"/>
            </w:rPr>
          </w:rPrChange>
        </w:rPr>
        <w:lastRenderedPageBreak/>
        <w:t>Disturbance and resource flow</w:t>
      </w:r>
    </w:p>
    <w:p w14:paraId="6A4D1932" w14:textId="75EE56C4" w:rsidR="00377F9C" w:rsidRDefault="00E7154B" w:rsidP="00F4149A">
      <w:pPr>
        <w:ind w:firstLine="720"/>
        <w:rPr>
          <w:rFonts w:ascii="Times New Roman" w:hAnsi="Times New Roman" w:cs="Times New Roman"/>
          <w:lang w:eastAsia="en-GB"/>
        </w:rPr>
      </w:pPr>
      <w:r>
        <w:rPr>
          <w:rFonts w:ascii="Times New Roman" w:hAnsi="Times New Roman" w:cs="Times New Roman"/>
          <w:lang w:eastAsia="en-GB"/>
        </w:rPr>
        <w:t>Six disturbance</w:t>
      </w:r>
      <w:r w:rsidR="007D5F1B">
        <w:rPr>
          <w:rFonts w:ascii="Times New Roman" w:hAnsi="Times New Roman" w:cs="Times New Roman"/>
          <w:lang w:eastAsia="en-GB"/>
        </w:rPr>
        <w:t>s</w:t>
      </w:r>
      <w:r>
        <w:rPr>
          <w:rFonts w:ascii="Times New Roman" w:hAnsi="Times New Roman" w:cs="Times New Roman"/>
          <w:lang w:eastAsia="en-GB"/>
        </w:rPr>
        <w:t xml:space="preserve"> </w:t>
      </w:r>
      <w:r w:rsidR="00122B3B">
        <w:rPr>
          <w:rFonts w:ascii="Times New Roman" w:hAnsi="Times New Roman" w:cs="Times New Roman"/>
          <w:lang w:eastAsia="en-GB"/>
        </w:rPr>
        <w:t xml:space="preserve">occurred </w:t>
      </w:r>
      <w:r>
        <w:rPr>
          <w:rFonts w:ascii="Times New Roman" w:hAnsi="Times New Roman" w:cs="Times New Roman"/>
          <w:lang w:eastAsia="en-GB"/>
        </w:rPr>
        <w:t xml:space="preserve">during </w:t>
      </w:r>
      <w:r w:rsidR="00371E5E">
        <w:rPr>
          <w:rFonts w:ascii="Times New Roman" w:hAnsi="Times New Roman" w:cs="Times New Roman"/>
          <w:lang w:eastAsia="en-GB"/>
        </w:rPr>
        <w:t xml:space="preserve">experiment </w:t>
      </w:r>
      <w:r w:rsidR="00D508FA" w:rsidRPr="00567C54">
        <w:rPr>
          <w:rFonts w:ascii="Times New Roman" w:hAnsi="Times New Roman" w:cs="Times New Roman"/>
          <w:lang w:eastAsia="en-GB"/>
          <w:rPrChange w:id="158" w:author="Giacomuzzo, Emanuele" w:date="2022-07-21T10:52:00Z">
            <w:rPr>
              <w:lang w:eastAsia="en-GB"/>
            </w:rPr>
          </w:rPrChange>
        </w:rPr>
        <w:t xml:space="preserve">– one </w:t>
      </w:r>
      <w:r w:rsidR="000003F4" w:rsidRPr="00567C54">
        <w:rPr>
          <w:rFonts w:ascii="Times New Roman" w:hAnsi="Times New Roman" w:cs="Times New Roman"/>
          <w:lang w:eastAsia="en-GB"/>
          <w:rPrChange w:id="159" w:author="Giacomuzzo, Emanuele" w:date="2022-07-21T10:52:00Z">
            <w:rPr>
              <w:lang w:eastAsia="en-GB"/>
            </w:rPr>
          </w:rPrChange>
        </w:rPr>
        <w:t>every four days</w:t>
      </w:r>
      <w:r w:rsidR="002056FA">
        <w:rPr>
          <w:rFonts w:ascii="Times New Roman" w:hAnsi="Times New Roman" w:cs="Times New Roman"/>
          <w:lang w:eastAsia="en-GB"/>
        </w:rPr>
        <w:t>, starting from the fifth day</w:t>
      </w:r>
      <w:r w:rsidR="000003F4" w:rsidRPr="00567C54">
        <w:rPr>
          <w:rFonts w:ascii="Times New Roman" w:hAnsi="Times New Roman" w:cs="Times New Roman"/>
          <w:lang w:eastAsia="en-GB"/>
          <w:rPrChange w:id="160" w:author="Giacomuzzo, Emanuele" w:date="2022-07-21T10:52:00Z">
            <w:rPr>
              <w:lang w:eastAsia="en-GB"/>
            </w:rPr>
          </w:rPrChange>
        </w:rPr>
        <w:t xml:space="preserve"> (</w:t>
      </w:r>
      <w:r w:rsidR="003123EA" w:rsidRPr="00567C54">
        <w:rPr>
          <w:rFonts w:ascii="Times New Roman" w:hAnsi="Times New Roman" w:cs="Times New Roman"/>
          <w:lang w:eastAsia="en-GB"/>
          <w:rPrChange w:id="161" w:author="Giacomuzzo, Emanuele" w:date="2022-07-21T10:52:00Z">
            <w:rPr>
              <w:lang w:eastAsia="en-GB"/>
            </w:rPr>
          </w:rPrChange>
        </w:rPr>
        <w:t>on</w:t>
      </w:r>
      <w:r w:rsidR="00B9353F" w:rsidRPr="00567C54">
        <w:rPr>
          <w:rFonts w:ascii="Times New Roman" w:hAnsi="Times New Roman" w:cs="Times New Roman"/>
          <w:lang w:eastAsia="en-GB"/>
          <w:rPrChange w:id="162" w:author="Giacomuzzo, Emanuele" w:date="2022-07-21T10:52:00Z">
            <w:rPr>
              <w:lang w:eastAsia="en-GB"/>
            </w:rPr>
          </w:rPrChange>
        </w:rPr>
        <w:t xml:space="preserve"> </w:t>
      </w:r>
      <w:r w:rsidR="003123EA" w:rsidRPr="00567C54">
        <w:rPr>
          <w:rFonts w:ascii="Times New Roman" w:hAnsi="Times New Roman" w:cs="Times New Roman"/>
          <w:lang w:eastAsia="en-GB"/>
          <w:rPrChange w:id="163" w:author="Giacomuzzo, Emanuele" w:date="2022-07-21T10:52:00Z">
            <w:rPr>
              <w:lang w:eastAsia="en-GB"/>
            </w:rPr>
          </w:rPrChange>
        </w:rPr>
        <w:t>days</w:t>
      </w:r>
      <w:r w:rsidR="00B9353F" w:rsidRPr="00567C54">
        <w:rPr>
          <w:rFonts w:ascii="Times New Roman" w:hAnsi="Times New Roman" w:cs="Times New Roman"/>
          <w:lang w:eastAsia="en-GB"/>
          <w:rPrChange w:id="164" w:author="Giacomuzzo, Emanuele" w:date="2022-07-21T10:52:00Z">
            <w:rPr>
              <w:lang w:eastAsia="en-GB"/>
            </w:rPr>
          </w:rPrChange>
        </w:rPr>
        <w:t xml:space="preserve"> 5, 9, 13, 17, 21, </w:t>
      </w:r>
      <w:r w:rsidR="003123EA" w:rsidRPr="00567C54">
        <w:rPr>
          <w:rFonts w:ascii="Times New Roman" w:hAnsi="Times New Roman" w:cs="Times New Roman"/>
          <w:lang w:eastAsia="en-GB"/>
          <w:rPrChange w:id="165" w:author="Giacomuzzo, Emanuele" w:date="2022-07-21T10:52:00Z">
            <w:rPr>
              <w:lang w:eastAsia="en-GB"/>
            </w:rPr>
          </w:rPrChange>
        </w:rPr>
        <w:t xml:space="preserve">and </w:t>
      </w:r>
      <w:r w:rsidR="00B9353F" w:rsidRPr="00567C54">
        <w:rPr>
          <w:rFonts w:ascii="Times New Roman" w:hAnsi="Times New Roman" w:cs="Times New Roman"/>
          <w:lang w:eastAsia="en-GB"/>
          <w:rPrChange w:id="166" w:author="Giacomuzzo, Emanuele" w:date="2022-07-21T10:52:00Z">
            <w:rPr>
              <w:lang w:eastAsia="en-GB"/>
            </w:rPr>
          </w:rPrChange>
        </w:rPr>
        <w:t>25)</w:t>
      </w:r>
      <w:r w:rsidR="00D508FA" w:rsidRPr="00567C54">
        <w:rPr>
          <w:rFonts w:ascii="Times New Roman" w:hAnsi="Times New Roman" w:cs="Times New Roman"/>
          <w:lang w:eastAsia="en-GB"/>
          <w:rPrChange w:id="167" w:author="Giacomuzzo, Emanuele" w:date="2022-07-21T10:52:00Z">
            <w:rPr>
              <w:lang w:eastAsia="en-GB"/>
            </w:rPr>
          </w:rPrChange>
        </w:rPr>
        <w:t xml:space="preserve">. </w:t>
      </w:r>
      <w:r w:rsidR="0043264E">
        <w:rPr>
          <w:rFonts w:ascii="Times New Roman" w:hAnsi="Times New Roman" w:cs="Times New Roman"/>
          <w:lang w:eastAsia="en-GB"/>
        </w:rPr>
        <w:t xml:space="preserve">During </w:t>
      </w:r>
      <w:r w:rsidR="00682014">
        <w:rPr>
          <w:rFonts w:ascii="Times New Roman" w:hAnsi="Times New Roman" w:cs="Times New Roman"/>
          <w:lang w:eastAsia="en-GB"/>
        </w:rPr>
        <w:t xml:space="preserve">a </w:t>
      </w:r>
      <w:r w:rsidR="0043264E">
        <w:rPr>
          <w:rFonts w:ascii="Times New Roman" w:hAnsi="Times New Roman" w:cs="Times New Roman"/>
          <w:lang w:eastAsia="en-GB"/>
        </w:rPr>
        <w:t>disturbance</w:t>
      </w:r>
      <w:r w:rsidR="00682014">
        <w:rPr>
          <w:rFonts w:ascii="Times New Roman" w:hAnsi="Times New Roman" w:cs="Times New Roman"/>
          <w:lang w:eastAsia="en-GB"/>
        </w:rPr>
        <w:t xml:space="preserve"> event</w:t>
      </w:r>
      <w:r w:rsidR="0043264E">
        <w:rPr>
          <w:rFonts w:ascii="Times New Roman" w:hAnsi="Times New Roman" w:cs="Times New Roman"/>
          <w:lang w:eastAsia="en-GB"/>
        </w:rPr>
        <w:t>,</w:t>
      </w:r>
      <w:ins w:id="168" w:author="Tianna Peller" w:date="2022-07-20T12:54:00Z">
        <w:r w:rsidR="0043264E" w:rsidRPr="00567C54">
          <w:rPr>
            <w:rFonts w:ascii="Times New Roman" w:eastAsia="Times New Roman" w:hAnsi="Times New Roman" w:cs="Times New Roman"/>
            <w:lang w:eastAsia="en-GB"/>
            <w:rPrChange w:id="169" w:author="Giacomuzzo, Emanuele" w:date="2022-07-21T10:52:00Z">
              <w:rPr>
                <w:rFonts w:ascii="TimesNewRomanPSMT" w:eastAsia="Times New Roman" w:hAnsi="TimesNewRomanPSMT" w:cs="Times New Roman"/>
                <w:lang w:eastAsia="en-GB"/>
              </w:rPr>
            </w:rPrChange>
          </w:rPr>
          <w:t xml:space="preserve"> </w:t>
        </w:r>
      </w:ins>
      <w:r w:rsidR="0097766A">
        <w:rPr>
          <w:rFonts w:ascii="Times New Roman" w:eastAsia="Times New Roman" w:hAnsi="Times New Roman" w:cs="Times New Roman"/>
          <w:lang w:eastAsia="en-GB"/>
        </w:rPr>
        <w:t xml:space="preserve">culture </w:t>
      </w:r>
      <w:ins w:id="170" w:author="Tianna Peller" w:date="2022-07-20T12:53:00Z">
        <w:r w:rsidR="0043264E" w:rsidRPr="00567C54">
          <w:rPr>
            <w:rFonts w:ascii="Times New Roman" w:eastAsia="Times New Roman" w:hAnsi="Times New Roman" w:cs="Times New Roman"/>
            <w:lang w:eastAsia="en-GB"/>
            <w:rPrChange w:id="171" w:author="Giacomuzzo, Emanuele" w:date="2022-07-21T10:52:00Z">
              <w:rPr>
                <w:rFonts w:ascii="TimesNewRomanPSMT" w:eastAsia="Times New Roman" w:hAnsi="TimesNewRomanPSMT" w:cs="Times New Roman"/>
                <w:lang w:eastAsia="en-GB"/>
              </w:rPr>
            </w:rPrChange>
          </w:rPr>
          <w:t>subsamples</w:t>
        </w:r>
      </w:ins>
      <w:r w:rsidR="00682014">
        <w:rPr>
          <w:rFonts w:ascii="Times New Roman" w:eastAsia="Times New Roman" w:hAnsi="Times New Roman" w:cs="Times New Roman"/>
          <w:lang w:eastAsia="en-GB"/>
        </w:rPr>
        <w:t xml:space="preserve"> (5.25 ml for low disturbance and 6.75 ml for high disturbance)</w:t>
      </w:r>
      <w:ins w:id="172" w:author="Tianna Peller" w:date="2022-07-20T12:53:00Z">
        <w:r w:rsidR="0043264E" w:rsidRPr="00567C54">
          <w:rPr>
            <w:rFonts w:ascii="Times New Roman" w:eastAsia="Times New Roman" w:hAnsi="Times New Roman" w:cs="Times New Roman"/>
            <w:lang w:eastAsia="en-GB"/>
            <w:rPrChange w:id="173" w:author="Giacomuzzo, Emanuele" w:date="2022-07-21T10:52:00Z">
              <w:rPr>
                <w:rFonts w:ascii="TimesNewRomanPSMT" w:eastAsia="Times New Roman" w:hAnsi="TimesNewRomanPSMT" w:cs="Times New Roman"/>
                <w:lang w:eastAsia="en-GB"/>
              </w:rPr>
            </w:rPrChange>
          </w:rPr>
          <w:t xml:space="preserve"> </w:t>
        </w:r>
      </w:ins>
      <w:r w:rsidR="0043264E">
        <w:rPr>
          <w:rFonts w:ascii="Times New Roman" w:eastAsia="Times New Roman" w:hAnsi="Times New Roman" w:cs="Times New Roman"/>
          <w:lang w:eastAsia="en-GB"/>
        </w:rPr>
        <w:t xml:space="preserve">were </w:t>
      </w:r>
      <w:r w:rsidR="004B4173">
        <w:rPr>
          <w:rFonts w:ascii="Times New Roman" w:eastAsia="Times New Roman" w:hAnsi="Times New Roman" w:cs="Times New Roman"/>
          <w:lang w:eastAsia="en-GB"/>
        </w:rPr>
        <w:t>boiled using a microwave</w:t>
      </w:r>
      <w:r w:rsidR="0097766A">
        <w:rPr>
          <w:rFonts w:ascii="Times New Roman" w:eastAsia="Times New Roman" w:hAnsi="Times New Roman" w:cs="Times New Roman"/>
          <w:lang w:eastAsia="en-GB"/>
        </w:rPr>
        <w:t>, turning the community into detritus</w:t>
      </w:r>
      <w:r w:rsidR="004B4173">
        <w:rPr>
          <w:rFonts w:ascii="Times New Roman" w:eastAsia="Times New Roman" w:hAnsi="Times New Roman" w:cs="Times New Roman"/>
          <w:lang w:eastAsia="en-GB"/>
        </w:rPr>
        <w:t xml:space="preserve">. </w:t>
      </w:r>
      <w:r w:rsidR="0043264E">
        <w:rPr>
          <w:rFonts w:ascii="Times New Roman" w:eastAsia="Times New Roman" w:hAnsi="Times New Roman" w:cs="Times New Roman"/>
          <w:lang w:eastAsia="en-GB"/>
        </w:rPr>
        <w:t xml:space="preserve">These subsamples corresponded to 70% </w:t>
      </w:r>
      <w:r w:rsidR="0043259D">
        <w:rPr>
          <w:rFonts w:ascii="Times New Roman" w:eastAsia="Times New Roman" w:hAnsi="Times New Roman" w:cs="Times New Roman"/>
          <w:lang w:eastAsia="en-GB"/>
        </w:rPr>
        <w:t xml:space="preserve">and </w:t>
      </w:r>
      <w:r w:rsidR="0043264E">
        <w:rPr>
          <w:rFonts w:ascii="Times New Roman" w:eastAsia="Times New Roman" w:hAnsi="Times New Roman" w:cs="Times New Roman"/>
          <w:lang w:eastAsia="en-GB"/>
        </w:rPr>
        <w:t>90% of the volume of the small patches</w:t>
      </w:r>
      <w:r w:rsidR="0043259D">
        <w:rPr>
          <w:rFonts w:ascii="Times New Roman" w:eastAsia="Times New Roman" w:hAnsi="Times New Roman" w:cs="Times New Roman"/>
          <w:lang w:eastAsia="en-GB"/>
        </w:rPr>
        <w:t xml:space="preserve"> for the low and high disturbance, </w:t>
      </w:r>
      <w:r w:rsidR="0043264E">
        <w:rPr>
          <w:rFonts w:ascii="Times New Roman" w:eastAsia="Times New Roman" w:hAnsi="Times New Roman" w:cs="Times New Roman"/>
          <w:lang w:eastAsia="en-GB"/>
        </w:rPr>
        <w:t>respectively</w:t>
      </w:r>
      <w:r w:rsidR="00DB101E">
        <w:rPr>
          <w:rFonts w:ascii="Times New Roman" w:eastAsia="Times New Roman" w:hAnsi="Times New Roman" w:cs="Times New Roman"/>
          <w:lang w:eastAsia="en-GB"/>
        </w:rPr>
        <w:t>.</w:t>
      </w:r>
      <w:r w:rsidR="00F4149A">
        <w:rPr>
          <w:rFonts w:ascii="Times New Roman" w:eastAsia="Times New Roman" w:hAnsi="Times New Roman" w:cs="Times New Roman"/>
          <w:lang w:eastAsia="en-GB"/>
        </w:rPr>
        <w:t xml:space="preserve"> </w:t>
      </w:r>
      <w:del w:id="174" w:author="Giacomuzzo, Emanuele" w:date="2022-07-21T11:07:00Z">
        <w:r w:rsidR="008B6A55" w:rsidRPr="00567C54" w:rsidDel="002B16FD">
          <w:rPr>
            <w:rFonts w:ascii="Times New Roman" w:hAnsi="Times New Roman" w:cs="Times New Roman"/>
            <w:lang w:eastAsia="en-GB"/>
            <w:rPrChange w:id="175" w:author="Giacomuzzo, Emanuele" w:date="2022-07-21T10:52:00Z">
              <w:rPr>
                <w:lang w:eastAsia="en-GB"/>
              </w:rPr>
            </w:rPrChange>
          </w:rPr>
          <w:delText xml:space="preserve">In </w:delText>
        </w:r>
      </w:del>
      <w:del w:id="176" w:author="Giacomuzzo, Emanuele" w:date="2022-07-21T10:44:00Z">
        <w:r w:rsidR="008B6A55" w:rsidRPr="00567C54" w:rsidDel="00363E9B">
          <w:rPr>
            <w:rFonts w:ascii="Times New Roman" w:hAnsi="Times New Roman" w:cs="Times New Roman"/>
            <w:lang w:eastAsia="en-GB"/>
            <w:rPrChange w:id="177" w:author="Giacomuzzo, Emanuele" w:date="2022-07-21T10:52:00Z">
              <w:rPr>
                <w:lang w:eastAsia="en-GB"/>
              </w:rPr>
            </w:rPrChange>
          </w:rPr>
          <w:delText>closed</w:delText>
        </w:r>
      </w:del>
      <w:del w:id="178" w:author="Giacomuzzo, Emanuele" w:date="2022-07-21T11:07:00Z">
        <w:r w:rsidR="008B6A55" w:rsidRPr="00567C54" w:rsidDel="002B16FD">
          <w:rPr>
            <w:rFonts w:ascii="Times New Roman" w:hAnsi="Times New Roman" w:cs="Times New Roman"/>
            <w:lang w:eastAsia="en-GB"/>
            <w:rPrChange w:id="179" w:author="Giacomuzzo, Emanuele" w:date="2022-07-21T10:52:00Z">
              <w:rPr>
                <w:lang w:eastAsia="en-GB"/>
              </w:rPr>
            </w:rPrChange>
          </w:rPr>
          <w:delText xml:space="preserve"> ecosyst</w:delText>
        </w:r>
      </w:del>
      <w:ins w:id="180" w:author="Giacomuzzo, Emanuele" w:date="2022-07-21T11:07:00Z">
        <w:r w:rsidR="002B16FD" w:rsidRPr="00C637F5">
          <w:rPr>
            <w:rFonts w:ascii="Times New Roman" w:hAnsi="Times New Roman" w:cs="Times New Roman"/>
            <w:lang w:eastAsia="en-GB"/>
          </w:rPr>
          <w:t xml:space="preserve">In isolated </w:t>
        </w:r>
      </w:ins>
      <w:r w:rsidR="00907F92">
        <w:rPr>
          <w:rFonts w:ascii="Times New Roman" w:hAnsi="Times New Roman" w:cs="Times New Roman"/>
          <w:lang w:eastAsia="en-GB"/>
        </w:rPr>
        <w:t>patches</w:t>
      </w:r>
      <w:ins w:id="181" w:author="Giacomuzzo, Emanuele" w:date="2022-07-21T11:07:00Z">
        <w:r w:rsidR="002B16FD" w:rsidRPr="00C637F5">
          <w:rPr>
            <w:rFonts w:ascii="Times New Roman" w:hAnsi="Times New Roman" w:cs="Times New Roman"/>
            <w:lang w:eastAsia="en-GB"/>
          </w:rPr>
          <w:t xml:space="preserve">, </w:t>
        </w:r>
      </w:ins>
      <w:del w:id="182" w:author="Giacomuzzo, Emanuele" w:date="2022-07-21T11:08:00Z">
        <w:r w:rsidR="008B6A55" w:rsidRPr="00567C54" w:rsidDel="00FC5CFD">
          <w:rPr>
            <w:rFonts w:ascii="Times New Roman" w:hAnsi="Times New Roman" w:cs="Times New Roman"/>
            <w:lang w:eastAsia="en-GB"/>
            <w:rPrChange w:id="183" w:author="Giacomuzzo, Emanuele" w:date="2022-07-21T10:52:00Z">
              <w:rPr>
                <w:lang w:eastAsia="en-GB"/>
              </w:rPr>
            </w:rPrChange>
          </w:rPr>
          <w:delText xml:space="preserve">and </w:delText>
        </w:r>
      </w:del>
      <w:r w:rsidR="008B6A55" w:rsidRPr="00567C54">
        <w:rPr>
          <w:rFonts w:ascii="Times New Roman" w:hAnsi="Times New Roman" w:cs="Times New Roman"/>
          <w:lang w:eastAsia="en-GB"/>
          <w:rPrChange w:id="184" w:author="Giacomuzzo, Emanuele" w:date="2022-07-21T10:52:00Z">
            <w:rPr>
              <w:lang w:eastAsia="en-GB"/>
            </w:rPr>
          </w:rPrChange>
        </w:rPr>
        <w:t>the</w:t>
      </w:r>
      <w:ins w:id="185" w:author="Giacomuzzo, Emanuele" w:date="2022-07-21T11:09:00Z">
        <w:r w:rsidR="00FC5CFD">
          <w:rPr>
            <w:rFonts w:ascii="Times New Roman" w:hAnsi="Times New Roman" w:cs="Times New Roman"/>
            <w:lang w:eastAsia="en-GB"/>
          </w:rPr>
          <w:t xml:space="preserve"> boiled </w:t>
        </w:r>
      </w:ins>
      <w:r w:rsidR="007E29D7">
        <w:rPr>
          <w:rFonts w:ascii="Times New Roman" w:hAnsi="Times New Roman" w:cs="Times New Roman"/>
          <w:lang w:eastAsia="en-GB"/>
        </w:rPr>
        <w:t xml:space="preserve">subsample </w:t>
      </w:r>
      <w:ins w:id="186" w:author="Giacomuzzo, Emanuele" w:date="2022-07-21T11:09:00Z">
        <w:r w:rsidR="00FC5CFD">
          <w:rPr>
            <w:rFonts w:ascii="Times New Roman" w:hAnsi="Times New Roman" w:cs="Times New Roman"/>
            <w:lang w:eastAsia="en-GB"/>
          </w:rPr>
          <w:t>was</w:t>
        </w:r>
      </w:ins>
      <w:del w:id="187" w:author="Giacomuzzo, Emanuele" w:date="2022-07-21T11:08:00Z">
        <w:r w:rsidR="008B6A55" w:rsidRPr="00567C54" w:rsidDel="00FC5CFD">
          <w:rPr>
            <w:rFonts w:ascii="Times New Roman" w:hAnsi="Times New Roman" w:cs="Times New Roman"/>
            <w:lang w:eastAsia="en-GB"/>
            <w:rPrChange w:id="188" w:author="Giacomuzzo, Emanuele" w:date="2022-07-21T10:52:00Z">
              <w:rPr>
                <w:lang w:eastAsia="en-GB"/>
              </w:rPr>
            </w:rPrChange>
          </w:rPr>
          <w:delText>n</w:delText>
        </w:r>
      </w:del>
      <w:r w:rsidR="008B6A55" w:rsidRPr="00567C54">
        <w:rPr>
          <w:rFonts w:ascii="Times New Roman" w:hAnsi="Times New Roman" w:cs="Times New Roman"/>
          <w:lang w:eastAsia="en-GB"/>
          <w:rPrChange w:id="189" w:author="Giacomuzzo, Emanuele" w:date="2022-07-21T10:52:00Z">
            <w:rPr>
              <w:lang w:eastAsia="en-GB"/>
            </w:rPr>
          </w:rPrChange>
        </w:rPr>
        <w:t xml:space="preserve"> poured back into </w:t>
      </w:r>
      <w:r w:rsidR="00C77B3A" w:rsidRPr="00567C54">
        <w:rPr>
          <w:rFonts w:ascii="Times New Roman" w:hAnsi="Times New Roman" w:cs="Times New Roman"/>
          <w:lang w:eastAsia="en-GB"/>
          <w:rPrChange w:id="190" w:author="Giacomuzzo, Emanuele" w:date="2022-07-21T10:52:00Z">
            <w:rPr>
              <w:lang w:eastAsia="en-GB"/>
            </w:rPr>
          </w:rPrChange>
        </w:rPr>
        <w:t xml:space="preserve">the original </w:t>
      </w:r>
      <w:r w:rsidR="00907F92">
        <w:rPr>
          <w:rFonts w:ascii="Times New Roman" w:hAnsi="Times New Roman" w:cs="Times New Roman"/>
          <w:lang w:eastAsia="en-GB"/>
        </w:rPr>
        <w:t>patch</w:t>
      </w:r>
      <w:r w:rsidR="00C77B3A" w:rsidRPr="00567C54">
        <w:rPr>
          <w:rFonts w:ascii="Times New Roman" w:hAnsi="Times New Roman" w:cs="Times New Roman"/>
          <w:lang w:eastAsia="en-GB"/>
          <w:rPrChange w:id="191" w:author="Giacomuzzo, Emanuele" w:date="2022-07-21T10:52:00Z">
            <w:rPr>
              <w:lang w:eastAsia="en-GB"/>
            </w:rPr>
          </w:rPrChange>
        </w:rPr>
        <w:t xml:space="preserve">. In meta-ecosystems, </w:t>
      </w:r>
      <w:del w:id="192" w:author="Giacomuzzo, Emanuele" w:date="2022-07-21T11:09:00Z">
        <w:r w:rsidR="00C77B3A" w:rsidRPr="00567C54" w:rsidDel="00FC5CFD">
          <w:rPr>
            <w:rFonts w:ascii="Times New Roman" w:hAnsi="Times New Roman" w:cs="Times New Roman"/>
            <w:lang w:eastAsia="en-GB"/>
            <w:rPrChange w:id="193" w:author="Giacomuzzo, Emanuele" w:date="2022-07-21T10:52:00Z">
              <w:rPr>
                <w:lang w:eastAsia="en-GB"/>
              </w:rPr>
            </w:rPrChange>
          </w:rPr>
          <w:delText xml:space="preserve">the part of the giving ecosystems </w:delText>
        </w:r>
      </w:del>
      <w:ins w:id="194" w:author="Giacomuzzo, Emanuele" w:date="2022-07-21T11:09:00Z">
        <w:r w:rsidR="00FC5CFD">
          <w:rPr>
            <w:rFonts w:ascii="Times New Roman" w:hAnsi="Times New Roman" w:cs="Times New Roman"/>
            <w:lang w:eastAsia="en-GB"/>
          </w:rPr>
          <w:t xml:space="preserve">it </w:t>
        </w:r>
      </w:ins>
      <w:r w:rsidR="00C77B3A" w:rsidRPr="00567C54">
        <w:rPr>
          <w:rFonts w:ascii="Times New Roman" w:hAnsi="Times New Roman" w:cs="Times New Roman"/>
          <w:lang w:eastAsia="en-GB"/>
          <w:rPrChange w:id="195" w:author="Giacomuzzo, Emanuele" w:date="2022-07-21T10:52:00Z">
            <w:rPr>
              <w:lang w:eastAsia="en-GB"/>
            </w:rPr>
          </w:rPrChange>
        </w:rPr>
        <w:t xml:space="preserve">was </w:t>
      </w:r>
      <w:del w:id="196" w:author="Giacomuzzo, Emanuele" w:date="2022-07-21T11:09:00Z">
        <w:r w:rsidR="00C77B3A" w:rsidRPr="00567C54" w:rsidDel="00FC5CFD">
          <w:rPr>
            <w:rFonts w:ascii="Times New Roman" w:hAnsi="Times New Roman" w:cs="Times New Roman"/>
            <w:lang w:eastAsia="en-GB"/>
            <w:rPrChange w:id="197" w:author="Giacomuzzo, Emanuele" w:date="2022-07-21T10:52:00Z">
              <w:rPr>
                <w:lang w:eastAsia="en-GB"/>
              </w:rPr>
            </w:rPrChange>
          </w:rPr>
          <w:delText xml:space="preserve">sampled, boiled, and </w:delText>
        </w:r>
      </w:del>
      <w:r w:rsidR="00C77B3A" w:rsidRPr="00567C54">
        <w:rPr>
          <w:rFonts w:ascii="Times New Roman" w:hAnsi="Times New Roman" w:cs="Times New Roman"/>
          <w:lang w:eastAsia="en-GB"/>
          <w:rPrChange w:id="198" w:author="Giacomuzzo, Emanuele" w:date="2022-07-21T10:52:00Z">
            <w:rPr>
              <w:lang w:eastAsia="en-GB"/>
            </w:rPr>
          </w:rPrChange>
        </w:rPr>
        <w:t xml:space="preserve">poured into the </w:t>
      </w:r>
      <w:ins w:id="199" w:author="Giacomuzzo, Emanuele" w:date="2022-07-21T11:10:00Z">
        <w:r w:rsidR="002E4AC7">
          <w:rPr>
            <w:rFonts w:ascii="Times New Roman" w:hAnsi="Times New Roman" w:cs="Times New Roman"/>
            <w:lang w:eastAsia="en-GB"/>
          </w:rPr>
          <w:t>connected patch.</w:t>
        </w:r>
      </w:ins>
      <w:del w:id="200" w:author="Giacomuzzo, Emanuele" w:date="2022-07-21T11:10:00Z">
        <w:r w:rsidR="00C77B3A" w:rsidRPr="00567C54" w:rsidDel="002E4AC7">
          <w:rPr>
            <w:rFonts w:ascii="Times New Roman" w:hAnsi="Times New Roman" w:cs="Times New Roman"/>
            <w:lang w:eastAsia="en-GB"/>
            <w:rPrChange w:id="201" w:author="Giacomuzzo, Emanuele" w:date="2022-07-21T10:52:00Z">
              <w:rPr>
                <w:lang w:eastAsia="en-GB"/>
              </w:rPr>
            </w:rPrChange>
          </w:rPr>
          <w:delText>receiving ecosystem.</w:delText>
        </w:r>
      </w:del>
      <w:r w:rsidR="00C77B3A" w:rsidRPr="00567C54">
        <w:rPr>
          <w:rFonts w:ascii="Times New Roman" w:hAnsi="Times New Roman" w:cs="Times New Roman"/>
          <w:lang w:eastAsia="en-GB"/>
          <w:rPrChange w:id="202" w:author="Giacomuzzo, Emanuele" w:date="2022-07-21T10:52:00Z">
            <w:rPr>
              <w:lang w:eastAsia="en-GB"/>
            </w:rPr>
          </w:rPrChange>
        </w:rPr>
        <w:t xml:space="preserve"> </w:t>
      </w:r>
      <w:r w:rsidR="008A39F0" w:rsidRPr="00567C54">
        <w:rPr>
          <w:rFonts w:ascii="Times New Roman" w:hAnsi="Times New Roman" w:cs="Times New Roman"/>
          <w:lang w:eastAsia="en-GB"/>
          <w:rPrChange w:id="203" w:author="Giacomuzzo, Emanuele" w:date="2022-07-21T10:52:00Z">
            <w:rPr>
              <w:lang w:eastAsia="en-GB"/>
            </w:rPr>
          </w:rPrChange>
        </w:rPr>
        <w:t xml:space="preserve">This resource flow method mimics the detritus flow arising from the death of organisms </w:t>
      </w:r>
      <w:r w:rsidR="003123EA" w:rsidRPr="00567C54">
        <w:rPr>
          <w:rFonts w:ascii="Times New Roman" w:hAnsi="Times New Roman" w:cs="Times New Roman"/>
          <w:lang w:eastAsia="en-GB"/>
          <w:rPrChange w:id="204" w:author="Giacomuzzo, Emanuele" w:date="2022-07-21T10:52:00Z">
            <w:rPr>
              <w:lang w:eastAsia="en-GB"/>
            </w:rPr>
          </w:rPrChange>
        </w:rPr>
        <w:t xml:space="preserve">from </w:t>
      </w:r>
      <w:r w:rsidR="00907F92">
        <w:rPr>
          <w:rFonts w:ascii="Times New Roman" w:hAnsi="Times New Roman" w:cs="Times New Roman"/>
          <w:lang w:eastAsia="en-GB"/>
        </w:rPr>
        <w:t>patch</w:t>
      </w:r>
      <w:r w:rsidR="003123EA" w:rsidRPr="00567C54">
        <w:rPr>
          <w:rFonts w:ascii="Times New Roman" w:hAnsi="Times New Roman" w:cs="Times New Roman"/>
          <w:lang w:eastAsia="en-GB"/>
          <w:rPrChange w:id="205" w:author="Giacomuzzo, Emanuele" w:date="2022-07-21T10:52:00Z">
            <w:rPr>
              <w:lang w:eastAsia="en-GB"/>
            </w:rPr>
          </w:rPrChange>
        </w:rPr>
        <w:t xml:space="preserve"> recurrent </w:t>
      </w:r>
      <w:r w:rsidR="00E4248A">
        <w:rPr>
          <w:rFonts w:ascii="Times New Roman" w:hAnsi="Times New Roman" w:cs="Times New Roman"/>
          <w:lang w:eastAsia="en-GB"/>
        </w:rPr>
        <w:t>disturbance</w:t>
      </w:r>
      <w:r w:rsidR="0053216E" w:rsidRPr="00567C54">
        <w:rPr>
          <w:rFonts w:ascii="Times New Roman" w:hAnsi="Times New Roman" w:cs="Times New Roman"/>
          <w:lang w:eastAsia="en-GB"/>
          <w:rPrChange w:id="206" w:author="Giacomuzzo, Emanuele" w:date="2022-07-21T10:52:00Z">
            <w:rPr>
              <w:lang w:eastAsia="en-GB"/>
            </w:rPr>
          </w:rPrChange>
        </w:rPr>
        <w:t xml:space="preserve">. </w:t>
      </w:r>
      <w:r w:rsidR="00B43B13" w:rsidRPr="00567C54">
        <w:rPr>
          <w:rFonts w:ascii="Times New Roman" w:hAnsi="Times New Roman" w:cs="Times New Roman"/>
          <w:lang w:eastAsia="en-GB"/>
          <w:rPrChange w:id="207" w:author="Giacomuzzo, Emanuele" w:date="2022-07-21T10:52:00Z">
            <w:rPr>
              <w:lang w:eastAsia="en-GB"/>
            </w:rPr>
          </w:rPrChange>
        </w:rPr>
        <w:t xml:space="preserve">As the volume exchanged between </w:t>
      </w:r>
      <w:r w:rsidR="00B72773">
        <w:rPr>
          <w:rFonts w:ascii="Times New Roman" w:hAnsi="Times New Roman" w:cs="Times New Roman"/>
          <w:lang w:eastAsia="en-GB"/>
        </w:rPr>
        <w:t>patches</w:t>
      </w:r>
      <w:r w:rsidR="00B43B13" w:rsidRPr="00567C54">
        <w:rPr>
          <w:rFonts w:ascii="Times New Roman" w:hAnsi="Times New Roman" w:cs="Times New Roman"/>
          <w:lang w:eastAsia="en-GB"/>
          <w:rPrChange w:id="208" w:author="Giacomuzzo, Emanuele" w:date="2022-07-21T10:52:00Z">
            <w:rPr>
              <w:lang w:eastAsia="en-GB"/>
            </w:rPr>
          </w:rPrChange>
        </w:rPr>
        <w:t xml:space="preserve"> was the same</w:t>
      </w:r>
      <w:r w:rsidR="00FC31B2">
        <w:rPr>
          <w:rFonts w:ascii="Times New Roman" w:hAnsi="Times New Roman" w:cs="Times New Roman"/>
          <w:lang w:eastAsia="en-GB"/>
        </w:rPr>
        <w:t xml:space="preserve"> </w:t>
      </w:r>
      <w:r w:rsidR="00FC31B2" w:rsidRPr="00567C54">
        <w:rPr>
          <w:rFonts w:ascii="Times New Roman" w:eastAsia="Times New Roman" w:hAnsi="Times New Roman" w:cs="Times New Roman"/>
          <w:lang w:eastAsia="en-GB"/>
          <w:rPrChange w:id="209" w:author="Giacomuzzo, Emanuele" w:date="2022-07-21T10:52:00Z">
            <w:rPr>
              <w:rFonts w:ascii="TimesNewRomanPSMT" w:eastAsia="Times New Roman" w:hAnsi="TimesNewRomanPSMT" w:cs="Times New Roman"/>
              <w:lang w:eastAsia="en-GB"/>
            </w:rPr>
          </w:rPrChange>
        </w:rPr>
        <w:t xml:space="preserve">(e.g., 5.25 ml flowed from patch 1 to 2 and </w:t>
      </w:r>
      <w:r w:rsidR="00FC31B2">
        <w:rPr>
          <w:rFonts w:ascii="Times New Roman" w:eastAsia="Times New Roman" w:hAnsi="Times New Roman" w:cs="Times New Roman"/>
          <w:lang w:eastAsia="en-GB"/>
        </w:rPr>
        <w:t xml:space="preserve">5.25 ml </w:t>
      </w:r>
      <w:r w:rsidR="00FC31B2" w:rsidRPr="00567C54">
        <w:rPr>
          <w:rFonts w:ascii="Times New Roman" w:eastAsia="Times New Roman" w:hAnsi="Times New Roman" w:cs="Times New Roman"/>
          <w:lang w:eastAsia="en-GB"/>
          <w:rPrChange w:id="210" w:author="Giacomuzzo, Emanuele" w:date="2022-07-21T10:52:00Z">
            <w:rPr>
              <w:rFonts w:ascii="TimesNewRomanPSMT" w:eastAsia="Times New Roman" w:hAnsi="TimesNewRomanPSMT" w:cs="Times New Roman"/>
              <w:lang w:eastAsia="en-GB"/>
            </w:rPr>
          </w:rPrChange>
        </w:rPr>
        <w:t>from patch 2 to 1)</w:t>
      </w:r>
      <w:r w:rsidR="00B43B13" w:rsidRPr="00567C54">
        <w:rPr>
          <w:rFonts w:ascii="Times New Roman" w:hAnsi="Times New Roman" w:cs="Times New Roman"/>
          <w:lang w:eastAsia="en-GB"/>
          <w:rPrChange w:id="211" w:author="Giacomuzzo, Emanuele" w:date="2022-07-21T10:52:00Z">
            <w:rPr>
              <w:lang w:eastAsia="en-GB"/>
            </w:rPr>
          </w:rPrChange>
        </w:rPr>
        <w:t>, the patch volume remained the same across</w:t>
      </w:r>
      <w:r w:rsidR="005E75FD" w:rsidRPr="00567C54">
        <w:rPr>
          <w:rFonts w:ascii="Times New Roman" w:hAnsi="Times New Roman" w:cs="Times New Roman"/>
          <w:lang w:eastAsia="en-GB"/>
          <w:rPrChange w:id="212" w:author="Giacomuzzo, Emanuele" w:date="2022-07-21T10:52:00Z">
            <w:rPr>
              <w:lang w:eastAsia="en-GB"/>
            </w:rPr>
          </w:rPrChange>
        </w:rPr>
        <w:t xml:space="preserve"> time</w:t>
      </w:r>
      <w:r w:rsidR="00B43B13" w:rsidRPr="00567C54">
        <w:rPr>
          <w:rFonts w:ascii="Times New Roman" w:hAnsi="Times New Roman" w:cs="Times New Roman"/>
          <w:lang w:eastAsia="en-GB"/>
          <w:rPrChange w:id="213" w:author="Giacomuzzo, Emanuele" w:date="2022-07-21T10:52:00Z">
            <w:rPr>
              <w:lang w:eastAsia="en-GB"/>
            </w:rPr>
          </w:rPrChange>
        </w:rPr>
        <w:t>.</w:t>
      </w:r>
    </w:p>
    <w:p w14:paraId="28E26494" w14:textId="7FB08216" w:rsidR="00012E48" w:rsidRPr="00567C54" w:rsidRDefault="00012E48" w:rsidP="00931854">
      <w:pPr>
        <w:pStyle w:val="Heading1"/>
        <w:rPr>
          <w:rFonts w:ascii="Times New Roman" w:eastAsia="Times New Roman" w:hAnsi="Times New Roman" w:cs="Times New Roman"/>
          <w:lang w:eastAsia="en-GB"/>
          <w:rPrChange w:id="214" w:author="Giacomuzzo, Emanuele" w:date="2022-07-21T10:52:00Z">
            <w:rPr>
              <w:rFonts w:eastAsia="Times New Roman"/>
              <w:lang w:eastAsia="en-GB"/>
            </w:rPr>
          </w:rPrChange>
        </w:rPr>
      </w:pPr>
      <w:r w:rsidRPr="00567C54">
        <w:rPr>
          <w:rFonts w:ascii="Times New Roman" w:eastAsia="Times New Roman" w:hAnsi="Times New Roman" w:cs="Times New Roman"/>
          <w:lang w:eastAsia="en-GB"/>
          <w:rPrChange w:id="215" w:author="Giacomuzzo, Emanuele" w:date="2022-07-21T10:52:00Z">
            <w:rPr>
              <w:rFonts w:eastAsia="Times New Roman"/>
              <w:lang w:eastAsia="en-GB"/>
            </w:rPr>
          </w:rPrChange>
        </w:rPr>
        <w:t>Sampling</w:t>
      </w:r>
    </w:p>
    <w:p w14:paraId="0B14EB72" w14:textId="7CB421C6" w:rsidR="009B7770" w:rsidRPr="00567C54" w:rsidRDefault="00D927B2" w:rsidP="00273653">
      <w:pPr>
        <w:rPr>
          <w:rFonts w:ascii="Times New Roman" w:hAnsi="Times New Roman" w:cs="Times New Roman"/>
          <w:lang w:eastAsia="en-GB"/>
          <w:rPrChange w:id="216" w:author="Giacomuzzo, Emanuele" w:date="2022-07-21T10:52:00Z">
            <w:rPr>
              <w:lang w:eastAsia="en-GB"/>
            </w:rPr>
          </w:rPrChange>
        </w:rPr>
      </w:pPr>
      <w:r w:rsidRPr="00567C54">
        <w:rPr>
          <w:rFonts w:ascii="Times New Roman" w:hAnsi="Times New Roman" w:cs="Times New Roman"/>
          <w:lang w:eastAsia="en-GB"/>
          <w:rPrChange w:id="217" w:author="Giacomuzzo, Emanuele" w:date="2022-07-21T10:52:00Z">
            <w:rPr>
              <w:lang w:eastAsia="en-GB"/>
            </w:rPr>
          </w:rPrChange>
        </w:rPr>
        <w:tab/>
      </w:r>
      <w:r w:rsidR="006653F9" w:rsidRPr="00567C54">
        <w:rPr>
          <w:rFonts w:ascii="Times New Roman" w:hAnsi="Times New Roman" w:cs="Times New Roman"/>
          <w:lang w:eastAsia="en-GB"/>
          <w:rPrChange w:id="218" w:author="Giacomuzzo, Emanuele" w:date="2022-07-21T10:52:00Z">
            <w:rPr>
              <w:lang w:eastAsia="en-GB"/>
            </w:rPr>
          </w:rPrChange>
        </w:rPr>
        <w:t xml:space="preserve">We tracked changes in community dynamics across time throughout the whole experiment. </w:t>
      </w:r>
      <w:r w:rsidR="002827D5" w:rsidRPr="00567C54">
        <w:rPr>
          <w:rFonts w:ascii="Times New Roman" w:hAnsi="Times New Roman" w:cs="Times New Roman"/>
          <w:lang w:eastAsia="en-GB"/>
          <w:rPrChange w:id="219" w:author="Giacomuzzo, Emanuele" w:date="2022-07-21T10:52:00Z">
            <w:rPr>
              <w:lang w:eastAsia="en-GB"/>
            </w:rPr>
          </w:rPrChange>
        </w:rPr>
        <w:t xml:space="preserve">Sampling took place </w:t>
      </w:r>
      <w:r w:rsidR="008E002A" w:rsidRPr="00567C54">
        <w:rPr>
          <w:rFonts w:ascii="Times New Roman" w:hAnsi="Times New Roman" w:cs="Times New Roman"/>
          <w:lang w:eastAsia="en-GB"/>
          <w:rPrChange w:id="220" w:author="Giacomuzzo, Emanuele" w:date="2022-07-21T10:52:00Z">
            <w:rPr>
              <w:lang w:eastAsia="en-GB"/>
            </w:rPr>
          </w:rPrChange>
        </w:rPr>
        <w:t>eight times – once every four days (</w:t>
      </w:r>
      <w:r w:rsidR="003123EA" w:rsidRPr="00567C54">
        <w:rPr>
          <w:rFonts w:ascii="Times New Roman" w:hAnsi="Times New Roman" w:cs="Times New Roman"/>
          <w:lang w:eastAsia="en-GB"/>
          <w:rPrChange w:id="221" w:author="Giacomuzzo, Emanuele" w:date="2022-07-21T10:52:00Z">
            <w:rPr>
              <w:lang w:eastAsia="en-GB"/>
            </w:rPr>
          </w:rPrChange>
        </w:rPr>
        <w:t>on</w:t>
      </w:r>
      <w:r w:rsidR="008E002A" w:rsidRPr="00567C54">
        <w:rPr>
          <w:rFonts w:ascii="Times New Roman" w:hAnsi="Times New Roman" w:cs="Times New Roman"/>
          <w:lang w:eastAsia="en-GB"/>
          <w:rPrChange w:id="222" w:author="Giacomuzzo, Emanuele" w:date="2022-07-21T10:52:00Z">
            <w:rPr>
              <w:lang w:eastAsia="en-GB"/>
            </w:rPr>
          </w:rPrChange>
        </w:rPr>
        <w:t xml:space="preserve"> </w:t>
      </w:r>
      <w:r w:rsidR="003123EA" w:rsidRPr="00567C54">
        <w:rPr>
          <w:rFonts w:ascii="Times New Roman" w:hAnsi="Times New Roman" w:cs="Times New Roman"/>
          <w:lang w:eastAsia="en-GB"/>
          <w:rPrChange w:id="223" w:author="Giacomuzzo, Emanuele" w:date="2022-07-21T10:52:00Z">
            <w:rPr>
              <w:lang w:eastAsia="en-GB"/>
            </w:rPr>
          </w:rPrChange>
        </w:rPr>
        <w:t>days</w:t>
      </w:r>
      <w:r w:rsidR="008E002A" w:rsidRPr="00567C54">
        <w:rPr>
          <w:rFonts w:ascii="Times New Roman" w:hAnsi="Times New Roman" w:cs="Times New Roman"/>
          <w:lang w:eastAsia="en-GB"/>
          <w:rPrChange w:id="224" w:author="Giacomuzzo, Emanuele" w:date="2022-07-21T10:52:00Z">
            <w:rPr>
              <w:lang w:eastAsia="en-GB"/>
            </w:rPr>
          </w:rPrChange>
        </w:rPr>
        <w:t xml:space="preserve"> 0, 4, 8, 12, 16, 20, 24, </w:t>
      </w:r>
      <w:r w:rsidR="003123EA" w:rsidRPr="00567C54">
        <w:rPr>
          <w:rFonts w:ascii="Times New Roman" w:hAnsi="Times New Roman" w:cs="Times New Roman"/>
          <w:lang w:eastAsia="en-GB"/>
          <w:rPrChange w:id="225" w:author="Giacomuzzo, Emanuele" w:date="2022-07-21T10:52:00Z">
            <w:rPr>
              <w:lang w:eastAsia="en-GB"/>
            </w:rPr>
          </w:rPrChange>
        </w:rPr>
        <w:t xml:space="preserve">and </w:t>
      </w:r>
      <w:r w:rsidR="008E002A" w:rsidRPr="00567C54">
        <w:rPr>
          <w:rFonts w:ascii="Times New Roman" w:hAnsi="Times New Roman" w:cs="Times New Roman"/>
          <w:lang w:eastAsia="en-GB"/>
          <w:rPrChange w:id="226" w:author="Giacomuzzo, Emanuele" w:date="2022-07-21T10:52:00Z">
            <w:rPr>
              <w:lang w:eastAsia="en-GB"/>
            </w:rPr>
          </w:rPrChange>
        </w:rPr>
        <w:t xml:space="preserve">28). </w:t>
      </w:r>
      <w:r w:rsidR="00803B7D" w:rsidRPr="00567C54">
        <w:rPr>
          <w:rFonts w:ascii="Times New Roman" w:hAnsi="Times New Roman" w:cs="Times New Roman"/>
          <w:lang w:eastAsia="en-GB"/>
          <w:rPrChange w:id="227" w:author="Giacomuzzo, Emanuele" w:date="2022-07-21T10:52:00Z">
            <w:rPr>
              <w:lang w:eastAsia="en-GB"/>
            </w:rPr>
          </w:rPrChange>
        </w:rPr>
        <w:t xml:space="preserve">Each time we </w:t>
      </w:r>
      <w:proofErr w:type="gramStart"/>
      <w:r w:rsidR="00803B7D" w:rsidRPr="00567C54">
        <w:rPr>
          <w:rFonts w:ascii="Times New Roman" w:hAnsi="Times New Roman" w:cs="Times New Roman"/>
          <w:lang w:eastAsia="en-GB"/>
          <w:rPrChange w:id="228" w:author="Giacomuzzo, Emanuele" w:date="2022-07-21T10:52:00Z">
            <w:rPr>
              <w:lang w:eastAsia="en-GB"/>
            </w:rPr>
          </w:rPrChange>
        </w:rPr>
        <w:t>sampled</w:t>
      </w:r>
      <w:r w:rsidR="003123EA" w:rsidRPr="00567C54">
        <w:rPr>
          <w:rFonts w:ascii="Times New Roman" w:hAnsi="Times New Roman" w:cs="Times New Roman"/>
          <w:lang w:eastAsia="en-GB"/>
          <w:rPrChange w:id="229" w:author="Giacomuzzo, Emanuele" w:date="2022-07-21T10:52:00Z">
            <w:rPr>
              <w:lang w:eastAsia="en-GB"/>
            </w:rPr>
          </w:rPrChange>
        </w:rPr>
        <w:t>,</w:t>
      </w:r>
      <w:proofErr w:type="gramEnd"/>
      <w:r w:rsidR="00803B7D" w:rsidRPr="00567C54">
        <w:rPr>
          <w:rFonts w:ascii="Times New Roman" w:hAnsi="Times New Roman" w:cs="Times New Roman"/>
          <w:lang w:eastAsia="en-GB"/>
          <w:rPrChange w:id="230" w:author="Giacomuzzo, Emanuele" w:date="2022-07-21T10:52:00Z">
            <w:rPr>
              <w:lang w:eastAsia="en-GB"/>
            </w:rPr>
          </w:rPrChange>
        </w:rPr>
        <w:t xml:space="preserve"> we took 0.2 ml samples per microcosm</w:t>
      </w:r>
      <w:r w:rsidR="00F810AF" w:rsidRPr="00567C54">
        <w:rPr>
          <w:rFonts w:ascii="Times New Roman" w:hAnsi="Times New Roman" w:cs="Times New Roman"/>
          <w:lang w:eastAsia="en-GB"/>
          <w:rPrChange w:id="231" w:author="Giacomuzzo, Emanuele" w:date="2022-07-21T10:52:00Z">
            <w:rPr>
              <w:lang w:eastAsia="en-GB"/>
            </w:rPr>
          </w:rPrChange>
        </w:rPr>
        <w:t>.</w:t>
      </w:r>
      <w:r w:rsidR="00D80BA2" w:rsidRPr="00567C54">
        <w:rPr>
          <w:rFonts w:ascii="Times New Roman" w:hAnsi="Times New Roman" w:cs="Times New Roman"/>
          <w:lang w:eastAsia="en-GB"/>
          <w:rPrChange w:id="232" w:author="Giacomuzzo, Emanuele" w:date="2022-07-21T10:52:00Z">
            <w:rPr>
              <w:lang w:eastAsia="en-GB"/>
            </w:rPr>
          </w:rPrChange>
        </w:rPr>
        <w:t xml:space="preserve"> </w:t>
      </w:r>
      <w:r w:rsidR="00273653" w:rsidRPr="00567C54">
        <w:rPr>
          <w:rFonts w:ascii="Times New Roman" w:hAnsi="Times New Roman" w:cs="Times New Roman"/>
          <w:lang w:eastAsia="en-GB"/>
          <w:rPrChange w:id="233" w:author="Giacomuzzo, Emanuele" w:date="2022-07-21T10:52:00Z">
            <w:rPr>
              <w:lang w:eastAsia="en-GB"/>
            </w:rPr>
          </w:rPrChange>
        </w:rPr>
        <w:t xml:space="preserve">We recorded a </w:t>
      </w:r>
      <w:ins w:id="234" w:author="Giacomuzzo, Emanuele" w:date="2022-07-21T11:10:00Z">
        <w:r w:rsidR="00D377F5">
          <w:rPr>
            <w:rFonts w:ascii="Times New Roman" w:hAnsi="Times New Roman" w:cs="Times New Roman"/>
            <w:lang w:eastAsia="en-GB"/>
          </w:rPr>
          <w:t>five</w:t>
        </w:r>
      </w:ins>
      <w:del w:id="235" w:author="Giacomuzzo, Emanuele" w:date="2022-07-21T11:10:00Z">
        <w:r w:rsidR="00273653" w:rsidRPr="00567C54" w:rsidDel="00D377F5">
          <w:rPr>
            <w:rFonts w:ascii="Times New Roman" w:hAnsi="Times New Roman" w:cs="Times New Roman"/>
            <w:lang w:eastAsia="en-GB"/>
            <w:rPrChange w:id="236" w:author="Giacomuzzo, Emanuele" w:date="2022-07-21T10:52:00Z">
              <w:rPr>
                <w:lang w:eastAsia="en-GB"/>
              </w:rPr>
            </w:rPrChange>
          </w:rPr>
          <w:delText>5</w:delText>
        </w:r>
      </w:del>
      <w:r w:rsidR="00273653" w:rsidRPr="00567C54">
        <w:rPr>
          <w:rFonts w:ascii="Times New Roman" w:hAnsi="Times New Roman" w:cs="Times New Roman"/>
          <w:lang w:eastAsia="en-GB"/>
          <w:rPrChange w:id="237" w:author="Giacomuzzo, Emanuele" w:date="2022-07-21T10:52:00Z">
            <w:rPr>
              <w:lang w:eastAsia="en-GB"/>
            </w:rPr>
          </w:rPrChange>
        </w:rPr>
        <w:t xml:space="preserve"> second video following a standardised video procedure </w:t>
      </w:r>
      <w:commentRangeStart w:id="238"/>
      <w:r w:rsidR="00273653" w:rsidRPr="00567C54">
        <w:rPr>
          <w:rFonts w:ascii="Times New Roman" w:hAnsi="Times New Roman" w:cs="Times New Roman"/>
          <w:lang w:eastAsia="en-GB"/>
          <w:rPrChange w:id="239" w:author="Giacomuzzo, Emanuele" w:date="2022-07-21T10:52:00Z">
            <w:rPr>
              <w:lang w:eastAsia="en-GB"/>
            </w:rPr>
          </w:rPrChange>
        </w:rPr>
        <w:fldChar w:fldCharType="begin" w:fldLock="1"/>
      </w:r>
      <w:r w:rsidR="0008186F">
        <w:rPr>
          <w:rFonts w:ascii="Times New Roman" w:hAnsi="Times New Roman" w:cs="Times New Roman"/>
          <w:lang w:eastAsia="en-GB"/>
        </w:rPr>
        <w:instrText>ADDIN CSL_CITATION {"citationItems":[{"id":"ITEM-1","itemData":{"DOI":"10.1111/2041-210X.12036","ISSN":"2041210X","abstract":"Experimental laboratory systems (ELS) are widely applied research tools to test theoretical predictions in ecology and evolution. Combining ELS with automated image analysis could significantly boost information acquisition due to the ease at which abundance and morphological data is collected. Despite the advantages of image analysis, the technology has not been fully adopted yet, presumably due to the difficulties of technical implementation. The tools needed to integrate image analysis in ELS are nowadays readily available: digital camera equipment is purchased at limited costs and free software solutions which allow sophisticated image processing and analysis exist. Here, we give a concise description how to integrate these pieces into a largely automated image analysis workflow. We provide researchers with necessary background information on the principles of image analysis, explaining how to standardize image acquisition and how to validate the results to reduce bias. Three cross-platform and open-source software solutions for image analysis are compared: ImageJ, the EBImage package in R, and Python with the SciPy/scikit image libraries. The relative strengths and limitations of each solution are compared and discussed. In addition, a set of test images and three scripts are provided in the Online Supplementary Material to illustrate the use of image analysis and help biologists to implement image analysis in their own systems. To demonstrate the reliability and versatility of a validated image analysis workflow, we introduce our own Tetrahymena thermophila ELS. Then, examples from evolutionary ecology are provided showing the advantages of image analysis to study different ecological questions, aiming at both the population and individual level. Experimental laboratory systems that integrate the advantages of image analysis extend their application and versatility compared with regular ELS. Such improvements are necessary to understand complex processes such as eco-evolutionary feedbacks, community dynamics and individual behaviour in ELS. © 2013 The Authors. Methods in Ecology and Evolution © 2013 British Ecological Society.","author":[{"dropping-particle":"","family":"Pennekamp","given":"Frank","non-dropping-particle":"","parse-names":false,"suffix":""},{"dropping-particle":"","family":"Schtickzelle","given":"Nicolas","non-dropping-particle":"","parse-names":false,"suffix":""}],"container-title":"Methods in Ecology and Evolution","id":"ITEM-1","issue":"5","issued":{"date-parts":[["2013"]]},"page":"483-492","title":"Implementing image analysis in laboratory-based experimental systems for ecology and evolution: A hands-on guide","type":"article-journal","volume":"4"},"uris":["http://www.mendeley.com/documents/?uuid=85867067-51ef-4547-b4a8-116fdd04d6ec"]},{"id":"ITEM-2","itemData":{"DOI":"10.1002/ece3.1529","ISSN":"20457758","abstract":"Microbes are critical components of ecosystems and provide vital services (e.g., photosynthesis, decomposition, nutrient recycling). From the diverse roles microbes play in natural ecosystems, high levels of functional diversity result. Quantifying this diversity is challenging, because it is weakly associated with morphological differentiation. In addition, the small size of microbes hinders morphological and behavioral measurements at the individual level, as well as interactions between individuals. Advances in microbial community genetics and genomics, flow cytometry and digital analysis of still images are promising approaches. They miss out, however, on a very important aspect of populations and communities: the behavior of individuals. Video analysis complements these methods by providing in addition to abundance and trait measurements, detailed behavioral information, capturing dynamic processes such as movement, and hence has the potential to describe the interactions between individuals. We introduce BEMOVI, a package using the R and ImageJ software, to extract abundance, morphology, and movement data for tens to thousands of individuals in a video. Through a set of functions BEMOVI identifies individuals present in a video, reconstructs their movement trajectories through space and time, and merges this information into a single database. BEMOVI is a modular set of functions, which can be customized to allow for peculiarities of the videos to be analyzed, in terms of organisms features (e.g., morphology or movement) and how they can be distinguished from the background. We illustrate the validity and accuracy of the method with an example on experimental multispecies communities of aquatic protists. We show high correspondence between manual and automatic counts and illustrate how simultaneous time series of abundance, morphology, and behavior are obtained from BEMOVI. We further demonstrate how the trait data can be used with machine learning to automatically classify individuals into species and that information on movement behavior improves the predictive ability.","author":[{"dropping-particle":"","family":"Pennekamp","given":"Frank","non-dropping-particle":"","parse-names":false,"suffix":""},{"dropping-particle":"","family":"Schtickzelle","given":"Nicolas","non-dropping-particle":"","parse-names":false,"suffix":""},{"dropping-particle":"","family":"Petchey","given":"Owen L.","non-dropping-particle":"","parse-names":false,"suffix":""}],"container-title":"Ecology and Evolution","id":"ITEM-2","issue":"13","issued":{"date-parts":[["2015"]]},"page":"2584-2595","title":"BEMOVI, software for extracting behavior and morphology from videos, illustrated with analyses of microbes","type":"article-journal","volume":"5"},"uris":["http://www.mendeley.com/documents/?uuid=432bcce0-dd32-4604-96e0-ea7ece07519d"]}],"mendeley":{"formattedCitation":"(Pennekamp &amp; Schtickzelle, 2013; Pennekamp, Schtickzelle, &amp; Petchey, 2015)","plainTextFormattedCitation":"(Pennekamp &amp; Schtickzelle, 2013; Pennekamp, Schtickzelle, &amp; Petchey, 2015)","previouslyFormattedCitation":"(Pennekamp &amp; Schtickzelle, 2013; Pennekamp, Schtickzelle, &amp; Petchey, 2015)"},"properties":{"noteIndex":0},"schema":"https://github.com/citation-style-language/schema/raw/master/csl-citation.json"}</w:instrText>
      </w:r>
      <w:r w:rsidR="00273653" w:rsidRPr="00567C54">
        <w:rPr>
          <w:rFonts w:ascii="Times New Roman" w:hAnsi="Times New Roman" w:cs="Times New Roman"/>
          <w:lang w:eastAsia="en-GB"/>
          <w:rPrChange w:id="240" w:author="Giacomuzzo, Emanuele" w:date="2022-07-21T10:52:00Z">
            <w:rPr>
              <w:lang w:eastAsia="en-GB"/>
            </w:rPr>
          </w:rPrChange>
        </w:rPr>
        <w:fldChar w:fldCharType="separate"/>
      </w:r>
      <w:r w:rsidR="00273653" w:rsidRPr="00567C54">
        <w:rPr>
          <w:rFonts w:ascii="Times New Roman" w:hAnsi="Times New Roman" w:cs="Times New Roman"/>
          <w:noProof/>
          <w:lang w:eastAsia="en-GB"/>
          <w:rPrChange w:id="241" w:author="Giacomuzzo, Emanuele" w:date="2022-07-21T10:52:00Z">
            <w:rPr>
              <w:noProof/>
              <w:lang w:eastAsia="en-GB"/>
            </w:rPr>
          </w:rPrChange>
        </w:rPr>
        <w:t>(Pennekamp &amp; Schtickzelle, 2013; Pennekamp, Schtickzelle, &amp; Petchey, 2015)</w:t>
      </w:r>
      <w:r w:rsidR="00273653" w:rsidRPr="00567C54">
        <w:rPr>
          <w:rFonts w:ascii="Times New Roman" w:hAnsi="Times New Roman" w:cs="Times New Roman"/>
          <w:lang w:eastAsia="en-GB"/>
          <w:rPrChange w:id="242" w:author="Giacomuzzo, Emanuele" w:date="2022-07-21T10:52:00Z">
            <w:rPr>
              <w:lang w:eastAsia="en-GB"/>
            </w:rPr>
          </w:rPrChange>
        </w:rPr>
        <w:fldChar w:fldCharType="end"/>
      </w:r>
      <w:commentRangeEnd w:id="238"/>
      <w:r w:rsidR="005874C7" w:rsidRPr="00567C54">
        <w:rPr>
          <w:rStyle w:val="CommentReference"/>
          <w:rFonts w:ascii="Times New Roman" w:hAnsi="Times New Roman" w:cs="Times New Roman"/>
          <w:rPrChange w:id="243" w:author="Giacomuzzo, Emanuele" w:date="2022-07-21T10:52:00Z">
            <w:rPr>
              <w:rStyle w:val="CommentReference"/>
            </w:rPr>
          </w:rPrChange>
        </w:rPr>
        <w:commentReference w:id="238"/>
      </w:r>
      <w:r w:rsidR="00273653" w:rsidRPr="00567C54">
        <w:rPr>
          <w:rFonts w:ascii="Times New Roman" w:hAnsi="Times New Roman" w:cs="Times New Roman"/>
          <w:lang w:eastAsia="en-GB"/>
          <w:rPrChange w:id="244" w:author="Giacomuzzo, Emanuele" w:date="2022-07-21T10:52:00Z">
            <w:rPr>
              <w:lang w:eastAsia="en-GB"/>
            </w:rPr>
          </w:rPrChange>
        </w:rPr>
        <w:t xml:space="preserve">. </w:t>
      </w:r>
      <w:ins w:id="245" w:author="Giacomuzzo, Emanuele" w:date="2022-07-21T11:12:00Z">
        <w:r w:rsidR="00AD5EBD">
          <w:rPr>
            <w:rFonts w:ascii="Times New Roman" w:hAnsi="Times New Roman" w:cs="Times New Roman"/>
            <w:lang w:eastAsia="en-GB"/>
          </w:rPr>
          <w:t xml:space="preserve">Each sample </w:t>
        </w:r>
      </w:ins>
      <w:commentRangeStart w:id="246"/>
      <w:del w:id="247" w:author="Giacomuzzo, Emanuele" w:date="2022-07-21T11:12:00Z">
        <w:r w:rsidR="00D80BA2" w:rsidRPr="00567C54" w:rsidDel="00AD5EBD">
          <w:rPr>
            <w:rFonts w:ascii="Times New Roman" w:hAnsi="Times New Roman" w:cs="Times New Roman"/>
            <w:lang w:eastAsia="en-GB"/>
            <w:rPrChange w:id="248" w:author="Giacomuzzo, Emanuele" w:date="2022-07-21T10:52:00Z">
              <w:rPr>
                <w:lang w:eastAsia="en-GB"/>
              </w:rPr>
            </w:rPrChange>
          </w:rPr>
          <w:delText xml:space="preserve">0.175 ml of those 0.2 ml </w:delText>
        </w:r>
        <w:commentRangeEnd w:id="246"/>
        <w:r w:rsidR="005874C7" w:rsidRPr="00567C54" w:rsidDel="00AD5EBD">
          <w:rPr>
            <w:rStyle w:val="CommentReference"/>
            <w:rFonts w:ascii="Times New Roman" w:hAnsi="Times New Roman" w:cs="Times New Roman"/>
            <w:rPrChange w:id="249" w:author="Giacomuzzo, Emanuele" w:date="2022-07-21T10:52:00Z">
              <w:rPr>
                <w:rStyle w:val="CommentReference"/>
              </w:rPr>
            </w:rPrChange>
          </w:rPr>
          <w:commentReference w:id="246"/>
        </w:r>
        <w:r w:rsidR="00D80BA2" w:rsidRPr="00567C54" w:rsidDel="00AD5EBD">
          <w:rPr>
            <w:rFonts w:ascii="Times New Roman" w:hAnsi="Times New Roman" w:cs="Times New Roman"/>
            <w:lang w:eastAsia="en-GB"/>
            <w:rPrChange w:id="250" w:author="Giacomuzzo, Emanuele" w:date="2022-07-21T10:52:00Z">
              <w:rPr>
                <w:lang w:eastAsia="en-GB"/>
              </w:rPr>
            </w:rPrChange>
          </w:rPr>
          <w:delText xml:space="preserve">were </w:delText>
        </w:r>
      </w:del>
      <w:ins w:id="251" w:author="Giacomuzzo, Emanuele" w:date="2022-07-21T11:12:00Z">
        <w:r w:rsidR="00AD5EBD">
          <w:rPr>
            <w:rFonts w:ascii="Times New Roman" w:hAnsi="Times New Roman" w:cs="Times New Roman"/>
            <w:lang w:eastAsia="en-GB"/>
          </w:rPr>
          <w:t xml:space="preserve">was </w:t>
        </w:r>
      </w:ins>
      <w:r w:rsidR="00D80BA2" w:rsidRPr="00567C54">
        <w:rPr>
          <w:rFonts w:ascii="Times New Roman" w:hAnsi="Times New Roman" w:cs="Times New Roman"/>
          <w:lang w:eastAsia="en-GB"/>
          <w:rPrChange w:id="252" w:author="Giacomuzzo, Emanuele" w:date="2022-07-21T10:52:00Z">
            <w:rPr>
              <w:lang w:eastAsia="en-GB"/>
            </w:rPr>
          </w:rPrChange>
        </w:rPr>
        <w:t>placed under a dissecting microscope connected to a camera</w:t>
      </w:r>
      <w:r w:rsidR="00273653" w:rsidRPr="00567C54">
        <w:rPr>
          <w:rFonts w:ascii="Times New Roman" w:hAnsi="Times New Roman" w:cs="Times New Roman"/>
          <w:lang w:eastAsia="en-GB"/>
          <w:rPrChange w:id="253" w:author="Giacomuzzo, Emanuele" w:date="2022-07-21T10:52:00Z">
            <w:rPr>
              <w:lang w:eastAsia="en-GB"/>
            </w:rPr>
          </w:rPrChange>
        </w:rPr>
        <w:t xml:space="preserve">, which </w:t>
      </w:r>
      <w:r w:rsidR="003123EA" w:rsidRPr="00567C54">
        <w:rPr>
          <w:rFonts w:ascii="Times New Roman" w:hAnsi="Times New Roman" w:cs="Times New Roman"/>
          <w:lang w:eastAsia="en-GB"/>
          <w:rPrChange w:id="254" w:author="Giacomuzzo, Emanuele" w:date="2022-07-21T10:52:00Z">
            <w:rPr>
              <w:lang w:eastAsia="en-GB"/>
            </w:rPr>
          </w:rPrChange>
        </w:rPr>
        <w:t>recorded</w:t>
      </w:r>
      <w:r w:rsidR="00273653" w:rsidRPr="00567C54">
        <w:rPr>
          <w:rFonts w:ascii="Times New Roman" w:hAnsi="Times New Roman" w:cs="Times New Roman"/>
          <w:lang w:eastAsia="en-GB"/>
          <w:rPrChange w:id="255" w:author="Giacomuzzo, Emanuele" w:date="2022-07-21T10:52:00Z">
            <w:rPr>
              <w:lang w:eastAsia="en-GB"/>
            </w:rPr>
          </w:rPrChange>
        </w:rPr>
        <w:t xml:space="preserve"> the culture for 5 seconds.</w:t>
      </w:r>
      <w:r w:rsidR="00D80BA2" w:rsidRPr="00567C54">
        <w:rPr>
          <w:rFonts w:ascii="Times New Roman" w:hAnsi="Times New Roman" w:cs="Times New Roman"/>
          <w:lang w:eastAsia="en-GB"/>
          <w:rPrChange w:id="256" w:author="Giacomuzzo, Emanuele" w:date="2022-07-21T10:52:00Z">
            <w:rPr>
              <w:lang w:eastAsia="en-GB"/>
            </w:rPr>
          </w:rPrChange>
        </w:rPr>
        <w:t xml:space="preserve"> </w:t>
      </w:r>
      <w:r w:rsidR="00A75042" w:rsidRPr="00567C54">
        <w:rPr>
          <w:rFonts w:ascii="Times New Roman" w:hAnsi="Times New Roman" w:cs="Times New Roman"/>
          <w:lang w:eastAsia="en-GB"/>
          <w:rPrChange w:id="257" w:author="Giacomuzzo, Emanuele" w:date="2022-07-21T10:52:00Z">
            <w:rPr>
              <w:lang w:eastAsia="en-GB"/>
            </w:rPr>
          </w:rPrChange>
        </w:rPr>
        <w:t xml:space="preserve">Using the R-package BEMOVI (Pennekamp et al. 2015), we used an image processing software (ImageJ) to extract the number of moving organisms </w:t>
      </w:r>
      <w:r w:rsidR="000124BD" w:rsidRPr="00567C54">
        <w:rPr>
          <w:rFonts w:ascii="Times New Roman" w:hAnsi="Times New Roman" w:cs="Times New Roman"/>
          <w:lang w:eastAsia="en-GB"/>
          <w:rPrChange w:id="258" w:author="Giacomuzzo, Emanuele" w:date="2022-07-21T10:52:00Z">
            <w:rPr>
              <w:lang w:eastAsia="en-GB"/>
            </w:rPr>
          </w:rPrChange>
        </w:rPr>
        <w:t xml:space="preserve">along with their traits </w:t>
      </w:r>
      <w:r w:rsidR="00A75042" w:rsidRPr="00567C54">
        <w:rPr>
          <w:rFonts w:ascii="Times New Roman" w:hAnsi="Times New Roman" w:cs="Times New Roman"/>
          <w:lang w:eastAsia="en-GB"/>
          <w:rPrChange w:id="259" w:author="Giacomuzzo, Emanuele" w:date="2022-07-21T10:52:00Z">
            <w:rPr>
              <w:lang w:eastAsia="en-GB"/>
            </w:rPr>
          </w:rPrChange>
        </w:rPr>
        <w:t>(</w:t>
      </w:r>
      <w:r w:rsidR="003D324D" w:rsidRPr="00567C54">
        <w:rPr>
          <w:rFonts w:ascii="Times New Roman" w:hAnsi="Times New Roman" w:cs="Times New Roman"/>
          <w:lang w:eastAsia="en-GB"/>
          <w:rPrChange w:id="260" w:author="Giacomuzzo, Emanuele" w:date="2022-07-21T10:52:00Z">
            <w:rPr>
              <w:lang w:eastAsia="en-GB"/>
            </w:rPr>
          </w:rPrChange>
        </w:rPr>
        <w:t>e.g.,</w:t>
      </w:r>
      <w:r w:rsidR="00A75042" w:rsidRPr="00567C54">
        <w:rPr>
          <w:rFonts w:ascii="Times New Roman" w:hAnsi="Times New Roman" w:cs="Times New Roman"/>
          <w:lang w:eastAsia="en-GB"/>
          <w:rPrChange w:id="261" w:author="Giacomuzzo, Emanuele" w:date="2022-07-21T10:52:00Z">
            <w:rPr>
              <w:lang w:eastAsia="en-GB"/>
            </w:rPr>
          </w:rPrChange>
        </w:rPr>
        <w:t xml:space="preserve"> speed, shape, size)</w:t>
      </w:r>
      <w:commentRangeStart w:id="262"/>
      <w:commentRangeStart w:id="263"/>
      <w:r w:rsidR="000124BD" w:rsidRPr="00567C54">
        <w:rPr>
          <w:rFonts w:ascii="Times New Roman" w:hAnsi="Times New Roman" w:cs="Times New Roman"/>
          <w:lang w:eastAsia="en-GB"/>
          <w:rPrChange w:id="264" w:author="Giacomuzzo, Emanuele" w:date="2022-07-21T10:52:00Z">
            <w:rPr>
              <w:lang w:eastAsia="en-GB"/>
            </w:rPr>
          </w:rPrChange>
        </w:rPr>
        <w:t xml:space="preserve">. </w:t>
      </w:r>
      <w:commentRangeEnd w:id="262"/>
      <w:r w:rsidR="00045377" w:rsidRPr="00567C54">
        <w:rPr>
          <w:rStyle w:val="CommentReference"/>
          <w:rFonts w:ascii="Times New Roman" w:hAnsi="Times New Roman" w:cs="Times New Roman"/>
          <w:rPrChange w:id="265" w:author="Giacomuzzo, Emanuele" w:date="2022-07-21T10:52:00Z">
            <w:rPr>
              <w:rStyle w:val="CommentReference"/>
            </w:rPr>
          </w:rPrChange>
        </w:rPr>
        <w:commentReference w:id="262"/>
      </w:r>
      <w:commentRangeEnd w:id="263"/>
      <w:r w:rsidR="00FE5525">
        <w:rPr>
          <w:rStyle w:val="CommentReference"/>
        </w:rPr>
        <w:commentReference w:id="263"/>
      </w:r>
      <w:r w:rsidR="000124BD" w:rsidRPr="00567C54">
        <w:rPr>
          <w:rFonts w:ascii="Times New Roman" w:hAnsi="Times New Roman" w:cs="Times New Roman"/>
          <w:lang w:eastAsia="en-GB"/>
          <w:rPrChange w:id="266" w:author="Giacomuzzo, Emanuele" w:date="2022-07-21T10:52:00Z">
            <w:rPr>
              <w:lang w:eastAsia="en-GB"/>
            </w:rPr>
          </w:rPrChange>
        </w:rPr>
        <w:t xml:space="preserve">These traits were then used </w:t>
      </w:r>
      <w:r w:rsidR="00A75042" w:rsidRPr="00567C54">
        <w:rPr>
          <w:rFonts w:ascii="Times New Roman" w:hAnsi="Times New Roman" w:cs="Times New Roman"/>
          <w:lang w:eastAsia="en-GB"/>
          <w:rPrChange w:id="267" w:author="Giacomuzzo, Emanuele" w:date="2022-07-21T10:52:00Z">
            <w:rPr>
              <w:lang w:eastAsia="en-GB"/>
            </w:rPr>
          </w:rPrChange>
        </w:rPr>
        <w:t>to filter out background movement noise (</w:t>
      </w:r>
      <w:r w:rsidR="003D324D" w:rsidRPr="00567C54">
        <w:rPr>
          <w:rFonts w:ascii="Times New Roman" w:hAnsi="Times New Roman" w:cs="Times New Roman"/>
          <w:lang w:eastAsia="en-GB"/>
          <w:rPrChange w:id="268" w:author="Giacomuzzo, Emanuele" w:date="2022-07-21T10:52:00Z">
            <w:rPr>
              <w:lang w:eastAsia="en-GB"/>
            </w:rPr>
          </w:rPrChange>
        </w:rPr>
        <w:t>e.g.,</w:t>
      </w:r>
      <w:r w:rsidR="00A75042" w:rsidRPr="00567C54">
        <w:rPr>
          <w:rFonts w:ascii="Times New Roman" w:hAnsi="Times New Roman" w:cs="Times New Roman"/>
          <w:lang w:eastAsia="en-GB"/>
          <w:rPrChange w:id="269" w:author="Giacomuzzo, Emanuele" w:date="2022-07-21T10:52:00Z">
            <w:rPr>
              <w:lang w:eastAsia="en-GB"/>
            </w:rPr>
          </w:rPrChange>
        </w:rPr>
        <w:t xml:space="preserve"> </w:t>
      </w:r>
      <w:r w:rsidR="000124BD" w:rsidRPr="00567C54">
        <w:rPr>
          <w:rFonts w:ascii="Times New Roman" w:hAnsi="Times New Roman" w:cs="Times New Roman"/>
          <w:lang w:eastAsia="en-GB"/>
          <w:rPrChange w:id="270" w:author="Giacomuzzo, Emanuele" w:date="2022-07-21T10:52:00Z">
            <w:rPr>
              <w:lang w:eastAsia="en-GB"/>
            </w:rPr>
          </w:rPrChange>
        </w:rPr>
        <w:t xml:space="preserve">medium </w:t>
      </w:r>
      <w:r w:rsidR="00A75042" w:rsidRPr="00567C54">
        <w:rPr>
          <w:rFonts w:ascii="Times New Roman" w:hAnsi="Times New Roman" w:cs="Times New Roman"/>
          <w:lang w:eastAsia="en-GB"/>
          <w:rPrChange w:id="271" w:author="Giacomuzzo, Emanuele" w:date="2022-07-21T10:52:00Z">
            <w:rPr>
              <w:lang w:eastAsia="en-GB"/>
            </w:rPr>
          </w:rPrChange>
        </w:rPr>
        <w:t>particles) and identify species i</w:t>
      </w:r>
      <w:r w:rsidR="007C09D0" w:rsidRPr="00567C54">
        <w:rPr>
          <w:rFonts w:ascii="Times New Roman" w:hAnsi="Times New Roman" w:cs="Times New Roman"/>
          <w:lang w:eastAsia="en-GB"/>
          <w:rPrChange w:id="272" w:author="Giacomuzzo, Emanuele" w:date="2022-07-21T10:52:00Z">
            <w:rPr>
              <w:lang w:eastAsia="en-GB"/>
            </w:rPr>
          </w:rPrChange>
        </w:rPr>
        <w:t xml:space="preserve">n mixed cultures. </w:t>
      </w:r>
    </w:p>
    <w:p w14:paraId="5F0522EC" w14:textId="5DC670DE" w:rsidR="00B46BD6" w:rsidRPr="00567C54" w:rsidRDefault="005E032B" w:rsidP="00205841">
      <w:pPr>
        <w:pStyle w:val="Heading1"/>
        <w:rPr>
          <w:rFonts w:ascii="Times New Roman" w:hAnsi="Times New Roman" w:cs="Times New Roman"/>
          <w:lang w:eastAsia="en-GB"/>
          <w:rPrChange w:id="273" w:author="Giacomuzzo, Emanuele" w:date="2022-07-21T10:52:00Z">
            <w:rPr>
              <w:lang w:eastAsia="en-GB"/>
            </w:rPr>
          </w:rPrChange>
        </w:rPr>
      </w:pPr>
      <w:r w:rsidRPr="00567C54">
        <w:rPr>
          <w:rFonts w:ascii="Times New Roman" w:hAnsi="Times New Roman" w:cs="Times New Roman"/>
          <w:lang w:eastAsia="en-GB"/>
          <w:rPrChange w:id="274" w:author="Giacomuzzo, Emanuele" w:date="2022-07-21T10:52:00Z">
            <w:rPr>
              <w:lang w:eastAsia="en-GB"/>
            </w:rPr>
          </w:rPrChange>
        </w:rPr>
        <w:t>Volume balance</w:t>
      </w:r>
    </w:p>
    <w:p w14:paraId="1C764C9D" w14:textId="35BB3C84" w:rsidR="008D3FCD" w:rsidRPr="00567C54" w:rsidRDefault="00945598" w:rsidP="008D3FCD">
      <w:pPr>
        <w:rPr>
          <w:rFonts w:ascii="Times New Roman" w:eastAsia="Times New Roman" w:hAnsi="Times New Roman" w:cs="Times New Roman"/>
          <w:lang w:eastAsia="en-GB"/>
        </w:rPr>
      </w:pPr>
      <w:r w:rsidRPr="00567C54">
        <w:rPr>
          <w:rFonts w:ascii="Times New Roman" w:hAnsi="Times New Roman" w:cs="Times New Roman"/>
          <w:lang w:eastAsia="en-GB"/>
          <w:rPrChange w:id="275" w:author="Giacomuzzo, Emanuele" w:date="2022-07-21T10:52:00Z">
            <w:rPr>
              <w:lang w:eastAsia="en-GB"/>
            </w:rPr>
          </w:rPrChange>
        </w:rPr>
        <w:tab/>
      </w:r>
      <w:commentRangeStart w:id="276"/>
      <w:commentRangeStart w:id="277"/>
      <w:commentRangeStart w:id="278"/>
      <w:r w:rsidRPr="00567C54">
        <w:rPr>
          <w:rFonts w:ascii="Times New Roman" w:hAnsi="Times New Roman" w:cs="Times New Roman"/>
          <w:lang w:eastAsia="en-GB"/>
          <w:rPrChange w:id="279" w:author="Giacomuzzo, Emanuele" w:date="2022-07-21T10:52:00Z">
            <w:rPr>
              <w:lang w:eastAsia="en-GB"/>
            </w:rPr>
          </w:rPrChange>
        </w:rPr>
        <w:t xml:space="preserve">Throughout the experiment, </w:t>
      </w:r>
      <w:commentRangeStart w:id="280"/>
      <w:commentRangeStart w:id="281"/>
      <w:ins w:id="282" w:author="Tianna Peller" w:date="2022-07-20T13:50:00Z">
        <w:r w:rsidR="00585B65" w:rsidRPr="00567C54">
          <w:rPr>
            <w:rFonts w:ascii="Times New Roman" w:hAnsi="Times New Roman" w:cs="Times New Roman"/>
            <w:lang w:eastAsia="en-GB"/>
            <w:rPrChange w:id="283" w:author="Giacomuzzo, Emanuele" w:date="2022-07-21T10:52:00Z">
              <w:rPr>
                <w:lang w:eastAsia="en-GB"/>
              </w:rPr>
            </w:rPrChange>
          </w:rPr>
          <w:t>we monitored and compensated for variation</w:t>
        </w:r>
      </w:ins>
      <w:ins w:id="284" w:author="Tianna Peller" w:date="2022-07-20T13:48:00Z">
        <w:r w:rsidR="00585B65" w:rsidRPr="00567C54">
          <w:rPr>
            <w:rFonts w:ascii="Times New Roman" w:hAnsi="Times New Roman" w:cs="Times New Roman"/>
            <w:lang w:eastAsia="en-GB"/>
            <w:rPrChange w:id="285" w:author="Giacomuzzo, Emanuele" w:date="2022-07-21T10:52:00Z">
              <w:rPr>
                <w:lang w:eastAsia="en-GB"/>
              </w:rPr>
            </w:rPrChange>
          </w:rPr>
          <w:t xml:space="preserve"> </w:t>
        </w:r>
      </w:ins>
      <w:ins w:id="286" w:author="Tianna Peller" w:date="2022-07-20T13:49:00Z">
        <w:r w:rsidR="00585B65" w:rsidRPr="00567C54">
          <w:rPr>
            <w:rFonts w:ascii="Times New Roman" w:hAnsi="Times New Roman" w:cs="Times New Roman"/>
            <w:lang w:eastAsia="en-GB"/>
            <w:rPrChange w:id="287" w:author="Giacomuzzo, Emanuele" w:date="2022-07-21T10:52:00Z">
              <w:rPr>
                <w:lang w:eastAsia="en-GB"/>
              </w:rPr>
            </w:rPrChange>
          </w:rPr>
          <w:t xml:space="preserve">in evaporation from microwaving </w:t>
        </w:r>
      </w:ins>
      <w:ins w:id="288" w:author="Tianna Peller" w:date="2022-07-20T13:48:00Z">
        <w:r w:rsidR="00585B65" w:rsidRPr="00567C54">
          <w:rPr>
            <w:rFonts w:ascii="Times New Roman" w:hAnsi="Times New Roman" w:cs="Times New Roman"/>
            <w:lang w:eastAsia="en-GB"/>
            <w:rPrChange w:id="289" w:author="Giacomuzzo, Emanuele" w:date="2022-07-21T10:52:00Z">
              <w:rPr>
                <w:lang w:eastAsia="en-GB"/>
              </w:rPr>
            </w:rPrChange>
          </w:rPr>
          <w:t xml:space="preserve">across </w:t>
        </w:r>
      </w:ins>
      <w:ins w:id="290" w:author="Tianna Peller" w:date="2022-07-20T13:49:00Z">
        <w:r w:rsidR="00585B65" w:rsidRPr="00567C54">
          <w:rPr>
            <w:rFonts w:ascii="Times New Roman" w:hAnsi="Times New Roman" w:cs="Times New Roman"/>
            <w:lang w:eastAsia="en-GB"/>
            <w:rPrChange w:id="291" w:author="Giacomuzzo, Emanuele" w:date="2022-07-21T10:52:00Z">
              <w:rPr>
                <w:lang w:eastAsia="en-GB"/>
              </w:rPr>
            </w:rPrChange>
          </w:rPr>
          <w:t>microcosms</w:t>
        </w:r>
      </w:ins>
      <w:commentRangeEnd w:id="280"/>
      <w:ins w:id="292" w:author="Tianna Peller" w:date="2022-07-20T13:50:00Z">
        <w:r w:rsidR="00585B65" w:rsidRPr="00567C54">
          <w:rPr>
            <w:rStyle w:val="CommentReference"/>
            <w:rFonts w:ascii="Times New Roman" w:hAnsi="Times New Roman" w:cs="Times New Roman"/>
            <w:rPrChange w:id="293" w:author="Giacomuzzo, Emanuele" w:date="2022-07-21T10:52:00Z">
              <w:rPr>
                <w:rStyle w:val="CommentReference"/>
              </w:rPr>
            </w:rPrChange>
          </w:rPr>
          <w:commentReference w:id="280"/>
        </w:r>
      </w:ins>
      <w:commentRangeEnd w:id="281"/>
      <w:r w:rsidR="00FE5525">
        <w:rPr>
          <w:rStyle w:val="CommentReference"/>
        </w:rPr>
        <w:commentReference w:id="281"/>
      </w:r>
      <w:ins w:id="294" w:author="Tianna Peller" w:date="2022-07-20T13:50:00Z">
        <w:r w:rsidR="00585B65" w:rsidRPr="00567C54">
          <w:rPr>
            <w:rFonts w:ascii="Times New Roman" w:hAnsi="Times New Roman" w:cs="Times New Roman"/>
            <w:lang w:eastAsia="en-GB"/>
            <w:rPrChange w:id="295" w:author="Giacomuzzo, Emanuele" w:date="2022-07-21T10:52:00Z">
              <w:rPr>
                <w:lang w:eastAsia="en-GB"/>
              </w:rPr>
            </w:rPrChange>
          </w:rPr>
          <w:t>.</w:t>
        </w:r>
      </w:ins>
      <w:commentRangeEnd w:id="276"/>
      <w:ins w:id="296" w:author="Tianna Peller" w:date="2022-07-20T13:52:00Z">
        <w:r w:rsidR="00AB38A8" w:rsidRPr="00567C54">
          <w:rPr>
            <w:rStyle w:val="CommentReference"/>
            <w:rFonts w:ascii="Times New Roman" w:hAnsi="Times New Roman" w:cs="Times New Roman"/>
            <w:rPrChange w:id="297" w:author="Giacomuzzo, Emanuele" w:date="2022-07-21T10:52:00Z">
              <w:rPr>
                <w:rStyle w:val="CommentReference"/>
              </w:rPr>
            </w:rPrChange>
          </w:rPr>
          <w:commentReference w:id="276"/>
        </w:r>
      </w:ins>
      <w:commentRangeEnd w:id="277"/>
      <w:r w:rsidR="00A22FB4">
        <w:rPr>
          <w:rStyle w:val="CommentReference"/>
        </w:rPr>
        <w:commentReference w:id="277"/>
      </w:r>
      <w:commentRangeEnd w:id="278"/>
      <w:r w:rsidR="00A22FB4">
        <w:rPr>
          <w:rStyle w:val="CommentReference"/>
        </w:rPr>
        <w:commentReference w:id="278"/>
      </w:r>
      <w:ins w:id="298" w:author="Tianna Peller" w:date="2022-07-20T13:50:00Z">
        <w:r w:rsidR="00585B65" w:rsidRPr="00567C54">
          <w:rPr>
            <w:rFonts w:ascii="Times New Roman" w:hAnsi="Times New Roman" w:cs="Times New Roman"/>
            <w:lang w:eastAsia="en-GB"/>
            <w:rPrChange w:id="299" w:author="Giacomuzzo, Emanuele" w:date="2022-07-21T10:52:00Z">
              <w:rPr>
                <w:lang w:eastAsia="en-GB"/>
              </w:rPr>
            </w:rPrChange>
          </w:rPr>
          <w:t xml:space="preserve"> </w:t>
        </w:r>
      </w:ins>
      <w:del w:id="300" w:author="Tianna Peller" w:date="2022-07-20T13:50:00Z">
        <w:r w:rsidR="00A1282F" w:rsidRPr="00567C54" w:rsidDel="00585B65">
          <w:rPr>
            <w:rFonts w:ascii="Times New Roman" w:hAnsi="Times New Roman" w:cs="Times New Roman"/>
            <w:lang w:eastAsia="en-GB"/>
            <w:rPrChange w:id="301" w:author="Giacomuzzo, Emanuele" w:date="2022-07-21T10:52:00Z">
              <w:rPr>
                <w:lang w:eastAsia="en-GB"/>
              </w:rPr>
            </w:rPrChange>
          </w:rPr>
          <w:delText xml:space="preserve">we </w:delText>
        </w:r>
        <w:r w:rsidR="005E17ED" w:rsidRPr="00567C54" w:rsidDel="00585B65">
          <w:rPr>
            <w:rFonts w:ascii="Times New Roman" w:hAnsi="Times New Roman" w:cs="Times New Roman"/>
            <w:lang w:eastAsia="en-GB"/>
            <w:rPrChange w:id="302" w:author="Giacomuzzo, Emanuele" w:date="2022-07-21T10:52:00Z">
              <w:rPr>
                <w:lang w:eastAsia="en-GB"/>
              </w:rPr>
            </w:rPrChange>
          </w:rPr>
          <w:delText xml:space="preserve">tried to reduce the evaporation from </w:delText>
        </w:r>
        <w:commentRangeStart w:id="303"/>
        <w:r w:rsidR="005E17ED" w:rsidRPr="00567C54" w:rsidDel="00585B65">
          <w:rPr>
            <w:rFonts w:ascii="Times New Roman" w:hAnsi="Times New Roman" w:cs="Times New Roman"/>
            <w:lang w:eastAsia="en-GB"/>
            <w:rPrChange w:id="304" w:author="Giacomuzzo, Emanuele" w:date="2022-07-21T10:52:00Z">
              <w:rPr>
                <w:lang w:eastAsia="en-GB"/>
              </w:rPr>
            </w:rPrChange>
          </w:rPr>
          <w:delText xml:space="preserve">microwaving </w:delText>
        </w:r>
        <w:commentRangeEnd w:id="303"/>
        <w:r w:rsidR="00B46822" w:rsidRPr="00567C54" w:rsidDel="00585B65">
          <w:rPr>
            <w:rStyle w:val="CommentReference"/>
            <w:rFonts w:ascii="Times New Roman" w:hAnsi="Times New Roman" w:cs="Times New Roman"/>
            <w:rPrChange w:id="305" w:author="Giacomuzzo, Emanuele" w:date="2022-07-21T10:52:00Z">
              <w:rPr>
                <w:rStyle w:val="CommentReference"/>
              </w:rPr>
            </w:rPrChange>
          </w:rPr>
          <w:commentReference w:id="303"/>
        </w:r>
        <w:r w:rsidR="005E17ED" w:rsidRPr="00567C54" w:rsidDel="00585B65">
          <w:rPr>
            <w:rFonts w:ascii="Times New Roman" w:hAnsi="Times New Roman" w:cs="Times New Roman"/>
            <w:lang w:eastAsia="en-GB"/>
            <w:rPrChange w:id="306" w:author="Giacomuzzo, Emanuele" w:date="2022-07-21T10:52:00Z">
              <w:rPr>
                <w:lang w:eastAsia="en-GB"/>
              </w:rPr>
            </w:rPrChange>
          </w:rPr>
          <w:delText>as much as possible</w:delText>
        </w:r>
        <w:r w:rsidR="00417383" w:rsidRPr="00567C54" w:rsidDel="00585B65">
          <w:rPr>
            <w:rFonts w:ascii="Times New Roman" w:hAnsi="Times New Roman" w:cs="Times New Roman"/>
            <w:lang w:eastAsia="en-GB"/>
            <w:rPrChange w:id="307" w:author="Giacomuzzo, Emanuele" w:date="2022-07-21T10:52:00Z">
              <w:rPr>
                <w:lang w:eastAsia="en-GB"/>
              </w:rPr>
            </w:rPrChange>
          </w:rPr>
          <w:delText xml:space="preserve">. </w:delText>
        </w:r>
      </w:del>
      <w:r w:rsidR="003340CE" w:rsidRPr="00567C54">
        <w:rPr>
          <w:rFonts w:ascii="Times New Roman" w:hAnsi="Times New Roman" w:cs="Times New Roman"/>
          <w:lang w:eastAsia="en-GB"/>
          <w:rPrChange w:id="308" w:author="Giacomuzzo, Emanuele" w:date="2022-07-21T10:52:00Z">
            <w:rPr>
              <w:lang w:eastAsia="en-GB"/>
            </w:rPr>
          </w:rPrChange>
        </w:rPr>
        <w:t>For the first three exchange events, we boiled 15 tubes in a rack at 800 W for three minutes using a microwave (Sharp R-202).</w:t>
      </w:r>
      <w:r w:rsidR="008D3FCD" w:rsidRPr="00567C54">
        <w:rPr>
          <w:rFonts w:ascii="Times New Roman" w:hAnsi="Times New Roman" w:cs="Times New Roman"/>
          <w:lang w:eastAsia="en-GB"/>
          <w:rPrChange w:id="309" w:author="Giacomuzzo, Emanuele" w:date="2022-07-21T10:52:00Z">
            <w:rPr>
              <w:lang w:eastAsia="en-GB"/>
            </w:rPr>
          </w:rPrChange>
        </w:rPr>
        <w:t xml:space="preserve"> However, because we </w:t>
      </w:r>
      <w:r w:rsidR="008D3FCD" w:rsidRPr="00567C54">
        <w:rPr>
          <w:rFonts w:ascii="Times New Roman" w:hAnsi="Times New Roman" w:cs="Times New Roman"/>
          <w:rPrChange w:id="310" w:author="Giacomuzzo, Emanuele" w:date="2022-07-21T10:52:00Z">
            <w:rPr/>
          </w:rPrChange>
        </w:rPr>
        <w:t xml:space="preserve">noticed high evaporation </w:t>
      </w:r>
      <w:del w:id="311" w:author="Giacomuzzo, Emanuele" w:date="2022-07-21T11:17:00Z">
        <w:r w:rsidR="008D3FCD" w:rsidRPr="00567C54" w:rsidDel="00A22FB4">
          <w:rPr>
            <w:rFonts w:ascii="Times New Roman" w:hAnsi="Times New Roman" w:cs="Times New Roman"/>
            <w:rPrChange w:id="312" w:author="Giacomuzzo, Emanuele" w:date="2022-07-21T10:52:00Z">
              <w:rPr/>
            </w:rPrChange>
          </w:rPr>
          <w:delText xml:space="preserve">rates </w:delText>
        </w:r>
      </w:del>
      <w:ins w:id="313" w:author="Giacomuzzo, Emanuele" w:date="2022-07-21T11:17:00Z">
        <w:r w:rsidR="00A22FB4">
          <w:rPr>
            <w:rFonts w:ascii="Times New Roman" w:hAnsi="Times New Roman" w:cs="Times New Roman"/>
          </w:rPr>
          <w:t>volumes</w:t>
        </w:r>
        <w:r w:rsidR="00A22FB4" w:rsidRPr="00567C54">
          <w:rPr>
            <w:rFonts w:ascii="Times New Roman" w:hAnsi="Times New Roman" w:cs="Times New Roman"/>
            <w:rPrChange w:id="314" w:author="Giacomuzzo, Emanuele" w:date="2022-07-21T10:52:00Z">
              <w:rPr/>
            </w:rPrChange>
          </w:rPr>
          <w:t xml:space="preserve"> </w:t>
        </w:r>
      </w:ins>
      <w:r w:rsidR="008A52F2" w:rsidRPr="00567C54">
        <w:rPr>
          <w:rFonts w:ascii="Times New Roman" w:hAnsi="Times New Roman" w:cs="Times New Roman"/>
          <w:rPrChange w:id="315" w:author="Giacomuzzo, Emanuele" w:date="2022-07-21T10:52:00Z">
            <w:rPr/>
          </w:rPrChange>
        </w:rPr>
        <w:t xml:space="preserve">of </w:t>
      </w:r>
      <w:commentRangeStart w:id="316"/>
      <w:r w:rsidR="00256D87" w:rsidRPr="00567C54">
        <w:rPr>
          <w:rFonts w:ascii="Times New Roman" w:hAnsi="Times New Roman" w:cs="Times New Roman"/>
          <w:lang w:eastAsia="en-GB"/>
          <w:rPrChange w:id="317" w:author="Giacomuzzo, Emanuele" w:date="2022-07-21T10:52:00Z">
            <w:rPr>
              <w:lang w:eastAsia="en-GB"/>
            </w:rPr>
          </w:rPrChange>
        </w:rPr>
        <w:t xml:space="preserve">2.43 ml </w:t>
      </w:r>
      <w:commentRangeEnd w:id="316"/>
      <w:r w:rsidR="00AB38A8" w:rsidRPr="00567C54">
        <w:rPr>
          <w:rStyle w:val="CommentReference"/>
          <w:rFonts w:ascii="Times New Roman" w:hAnsi="Times New Roman" w:cs="Times New Roman"/>
          <w:rPrChange w:id="318" w:author="Giacomuzzo, Emanuele" w:date="2022-07-21T10:52:00Z">
            <w:rPr>
              <w:rStyle w:val="CommentReference"/>
            </w:rPr>
          </w:rPrChange>
        </w:rPr>
        <w:commentReference w:id="316"/>
      </w:r>
      <w:r w:rsidR="00256D87" w:rsidRPr="00567C54">
        <w:rPr>
          <w:rFonts w:ascii="Times New Roman" w:hAnsi="Times New Roman" w:cs="Times New Roman"/>
          <w:lang w:eastAsia="en-GB"/>
          <w:rPrChange w:id="319" w:author="Giacomuzzo, Emanuele" w:date="2022-07-21T10:52:00Z">
            <w:rPr>
              <w:lang w:eastAsia="en-GB"/>
            </w:rPr>
          </w:rPrChange>
        </w:rPr>
        <w:t>(SD = 0.87)</w:t>
      </w:r>
      <w:r w:rsidR="008D3FCD" w:rsidRPr="00567C54">
        <w:rPr>
          <w:rFonts w:ascii="Times New Roman" w:hAnsi="Times New Roman" w:cs="Times New Roman"/>
          <w:lang w:eastAsia="en-GB"/>
          <w:rPrChange w:id="320" w:author="Giacomuzzo, Emanuele" w:date="2022-07-21T10:52:00Z">
            <w:rPr>
              <w:lang w:eastAsia="en-GB"/>
            </w:rPr>
          </w:rPrChange>
        </w:rPr>
        <w:t>, we boiled four tubes for one minute</w:t>
      </w:r>
      <w:r w:rsidR="008B21E0" w:rsidRPr="00567C54">
        <w:rPr>
          <w:rFonts w:ascii="Times New Roman" w:hAnsi="Times New Roman" w:cs="Times New Roman"/>
          <w:lang w:eastAsia="en-GB"/>
          <w:rPrChange w:id="321" w:author="Giacomuzzo, Emanuele" w:date="2022-07-21T10:52:00Z">
            <w:rPr>
              <w:lang w:eastAsia="en-GB"/>
            </w:rPr>
          </w:rPrChange>
        </w:rPr>
        <w:t xml:space="preserve"> for the final three exchanges</w:t>
      </w:r>
      <w:r w:rsidR="008D3FCD" w:rsidRPr="00567C54">
        <w:rPr>
          <w:rFonts w:ascii="Times New Roman" w:hAnsi="Times New Roman" w:cs="Times New Roman"/>
          <w:lang w:eastAsia="en-GB"/>
          <w:rPrChange w:id="322" w:author="Giacomuzzo, Emanuele" w:date="2022-07-21T10:52:00Z">
            <w:rPr>
              <w:lang w:eastAsia="en-GB"/>
            </w:rPr>
          </w:rPrChange>
        </w:rPr>
        <w:t xml:space="preserve">. </w:t>
      </w:r>
      <w:del w:id="323" w:author="Tianna Peller" w:date="2022-07-20T13:46:00Z">
        <w:r w:rsidR="00880B9C" w:rsidRPr="00567C54" w:rsidDel="00585B65">
          <w:rPr>
            <w:rFonts w:ascii="Times New Roman" w:hAnsi="Times New Roman" w:cs="Times New Roman"/>
            <w:lang w:eastAsia="en-GB"/>
            <w:rPrChange w:id="324" w:author="Giacomuzzo, Emanuele" w:date="2022-07-21T10:52:00Z">
              <w:rPr>
                <w:lang w:eastAsia="en-GB"/>
              </w:rPr>
            </w:rPrChange>
          </w:rPr>
          <w:delText>Switching to this</w:delText>
        </w:r>
      </w:del>
      <w:ins w:id="325" w:author="Tianna Peller" w:date="2022-07-20T13:46:00Z">
        <w:r w:rsidR="00585B65" w:rsidRPr="00567C54">
          <w:rPr>
            <w:rFonts w:ascii="Times New Roman" w:hAnsi="Times New Roman" w:cs="Times New Roman"/>
            <w:lang w:eastAsia="en-GB"/>
            <w:rPrChange w:id="326" w:author="Giacomuzzo, Emanuele" w:date="2022-07-21T10:52:00Z">
              <w:rPr>
                <w:lang w:eastAsia="en-GB"/>
              </w:rPr>
            </w:rPrChange>
          </w:rPr>
          <w:t>This switch in boiling protocol</w:t>
        </w:r>
      </w:ins>
      <w:r w:rsidR="00880B9C" w:rsidRPr="00567C54">
        <w:rPr>
          <w:rFonts w:ascii="Times New Roman" w:hAnsi="Times New Roman" w:cs="Times New Roman"/>
          <w:lang w:eastAsia="en-GB"/>
          <w:rPrChange w:id="327" w:author="Giacomuzzo, Emanuele" w:date="2022-07-21T10:52:00Z">
            <w:rPr>
              <w:lang w:eastAsia="en-GB"/>
            </w:rPr>
          </w:rPrChange>
        </w:rPr>
        <w:t xml:space="preserve"> produced a mean evaporation rate of </w:t>
      </w:r>
      <w:r w:rsidR="007E1862" w:rsidRPr="00567C54">
        <w:rPr>
          <w:rFonts w:ascii="Times New Roman" w:hAnsi="Times New Roman" w:cs="Times New Roman"/>
          <w:lang w:eastAsia="en-GB"/>
          <w:rPrChange w:id="328" w:author="Giacomuzzo, Emanuele" w:date="2022-07-21T10:52:00Z">
            <w:rPr>
              <w:lang w:eastAsia="en-GB"/>
            </w:rPr>
          </w:rPrChange>
        </w:rPr>
        <w:t>1.25 ml (SD = 0.37).</w:t>
      </w:r>
    </w:p>
    <w:p w14:paraId="3A675ABC" w14:textId="77C604AB" w:rsidR="00B65DD3" w:rsidRPr="00567C54" w:rsidRDefault="00290810" w:rsidP="008B21E0">
      <w:pPr>
        <w:ind w:firstLine="720"/>
        <w:rPr>
          <w:rFonts w:ascii="Times New Roman" w:hAnsi="Times New Roman" w:cs="Times New Roman"/>
          <w:lang w:eastAsia="en-GB"/>
          <w:rPrChange w:id="329" w:author="Giacomuzzo, Emanuele" w:date="2022-07-21T10:52:00Z">
            <w:rPr>
              <w:lang w:eastAsia="en-GB"/>
            </w:rPr>
          </w:rPrChange>
        </w:rPr>
      </w:pPr>
      <w:r w:rsidRPr="00567C54">
        <w:rPr>
          <w:rFonts w:ascii="Times New Roman" w:hAnsi="Times New Roman" w:cs="Times New Roman"/>
          <w:lang w:eastAsia="en-GB"/>
          <w:rPrChange w:id="330" w:author="Giacomuzzo, Emanuele" w:date="2022-07-21T10:52:00Z">
            <w:rPr>
              <w:lang w:eastAsia="en-GB"/>
            </w:rPr>
          </w:rPrChange>
        </w:rPr>
        <w:t xml:space="preserve">The evaporated </w:t>
      </w:r>
      <w:r w:rsidR="00896EE9" w:rsidRPr="00567C54">
        <w:rPr>
          <w:rFonts w:ascii="Times New Roman" w:hAnsi="Times New Roman" w:cs="Times New Roman"/>
          <w:lang w:eastAsia="en-GB"/>
          <w:rPrChange w:id="331" w:author="Giacomuzzo, Emanuele" w:date="2022-07-21T10:52:00Z">
            <w:rPr>
              <w:lang w:eastAsia="en-GB"/>
            </w:rPr>
          </w:rPrChange>
        </w:rPr>
        <w:t>water was</w:t>
      </w:r>
      <w:r w:rsidRPr="00567C54">
        <w:rPr>
          <w:rFonts w:ascii="Times New Roman" w:hAnsi="Times New Roman" w:cs="Times New Roman"/>
          <w:lang w:eastAsia="en-GB"/>
          <w:rPrChange w:id="332" w:author="Giacomuzzo, Emanuele" w:date="2022-07-21T10:52:00Z">
            <w:rPr>
              <w:lang w:eastAsia="en-GB"/>
            </w:rPr>
          </w:rPrChange>
        </w:rPr>
        <w:t xml:space="preserve"> replenished with autoclaved deionised water. </w:t>
      </w:r>
      <w:r w:rsidR="004446AC" w:rsidRPr="00567C54">
        <w:rPr>
          <w:rFonts w:ascii="Times New Roman" w:hAnsi="Times New Roman" w:cs="Times New Roman"/>
          <w:lang w:eastAsia="en-GB"/>
          <w:rPrChange w:id="333" w:author="Giacomuzzo, Emanuele" w:date="2022-07-21T10:52:00Z">
            <w:rPr>
              <w:lang w:eastAsia="en-GB"/>
            </w:rPr>
          </w:rPrChange>
        </w:rPr>
        <w:t xml:space="preserve">Before the two exchange events, </w:t>
      </w:r>
      <w:r w:rsidR="000362C9" w:rsidRPr="00567C54">
        <w:rPr>
          <w:rFonts w:ascii="Times New Roman" w:hAnsi="Times New Roman" w:cs="Times New Roman"/>
          <w:lang w:eastAsia="en-GB"/>
          <w:rPrChange w:id="334" w:author="Giacomuzzo, Emanuele" w:date="2022-07-21T10:52:00Z">
            <w:rPr>
              <w:lang w:eastAsia="en-GB"/>
            </w:rPr>
          </w:rPrChange>
        </w:rPr>
        <w:t xml:space="preserve">1 ml of water was added to </w:t>
      </w:r>
      <w:r w:rsidR="00ED78E8" w:rsidRPr="00567C54">
        <w:rPr>
          <w:rFonts w:ascii="Times New Roman" w:hAnsi="Times New Roman" w:cs="Times New Roman"/>
          <w:lang w:eastAsia="en-GB"/>
          <w:rPrChange w:id="335" w:author="Giacomuzzo, Emanuele" w:date="2022-07-21T10:52:00Z">
            <w:rPr>
              <w:lang w:eastAsia="en-GB"/>
            </w:rPr>
          </w:rPrChange>
        </w:rPr>
        <w:t xml:space="preserve">all </w:t>
      </w:r>
      <w:r w:rsidR="000362C9" w:rsidRPr="00567C54">
        <w:rPr>
          <w:rFonts w:ascii="Times New Roman" w:hAnsi="Times New Roman" w:cs="Times New Roman"/>
          <w:lang w:eastAsia="en-GB"/>
          <w:rPrChange w:id="336" w:author="Giacomuzzo, Emanuele" w:date="2022-07-21T10:52:00Z">
            <w:rPr>
              <w:lang w:eastAsia="en-GB"/>
            </w:rPr>
          </w:rPrChange>
        </w:rPr>
        <w:t>tubes</w:t>
      </w:r>
      <w:r w:rsidR="00ED78E8" w:rsidRPr="00567C54">
        <w:rPr>
          <w:rFonts w:ascii="Times New Roman" w:hAnsi="Times New Roman" w:cs="Times New Roman"/>
          <w:lang w:eastAsia="en-GB"/>
          <w:rPrChange w:id="337" w:author="Giacomuzzo, Emanuele" w:date="2022-07-21T10:52:00Z">
            <w:rPr>
              <w:lang w:eastAsia="en-GB"/>
            </w:rPr>
          </w:rPrChange>
        </w:rPr>
        <w:t xml:space="preserve">. </w:t>
      </w:r>
      <w:r w:rsidR="00294C2A" w:rsidRPr="00567C54">
        <w:rPr>
          <w:rFonts w:ascii="Times New Roman" w:hAnsi="Times New Roman" w:cs="Times New Roman"/>
          <w:lang w:eastAsia="en-GB"/>
          <w:rPrChange w:id="338" w:author="Giacomuzzo, Emanuele" w:date="2022-07-21T10:52:00Z">
            <w:rPr>
              <w:lang w:eastAsia="en-GB"/>
            </w:rPr>
          </w:rPrChange>
        </w:rPr>
        <w:t xml:space="preserve">However, </w:t>
      </w:r>
      <w:r w:rsidR="008F7CBB" w:rsidRPr="00567C54">
        <w:rPr>
          <w:rFonts w:ascii="Times New Roman" w:hAnsi="Times New Roman" w:cs="Times New Roman"/>
          <w:lang w:eastAsia="en-GB"/>
          <w:rPrChange w:id="339" w:author="Giacomuzzo, Emanuele" w:date="2022-07-21T10:52:00Z">
            <w:rPr>
              <w:lang w:eastAsia="en-GB"/>
            </w:rPr>
          </w:rPrChange>
        </w:rPr>
        <w:t>before the third exchange event</w:t>
      </w:r>
      <w:r w:rsidR="008B21E0" w:rsidRPr="00567C54">
        <w:rPr>
          <w:rFonts w:ascii="Times New Roman" w:hAnsi="Times New Roman" w:cs="Times New Roman"/>
          <w:lang w:eastAsia="en-GB"/>
          <w:rPrChange w:id="340" w:author="Giacomuzzo, Emanuele" w:date="2022-07-21T10:52:00Z">
            <w:rPr>
              <w:lang w:eastAsia="en-GB"/>
            </w:rPr>
          </w:rPrChange>
        </w:rPr>
        <w:t>,</w:t>
      </w:r>
      <w:r w:rsidR="008F7CBB" w:rsidRPr="00567C54">
        <w:rPr>
          <w:rFonts w:ascii="Times New Roman" w:hAnsi="Times New Roman" w:cs="Times New Roman"/>
          <w:lang w:eastAsia="en-GB"/>
          <w:rPrChange w:id="341" w:author="Giacomuzzo, Emanuele" w:date="2022-07-21T10:52:00Z">
            <w:rPr>
              <w:lang w:eastAsia="en-GB"/>
            </w:rPr>
          </w:rPrChange>
        </w:rPr>
        <w:t xml:space="preserve"> </w:t>
      </w:r>
      <w:r w:rsidR="00294C2A" w:rsidRPr="00567C54">
        <w:rPr>
          <w:rFonts w:ascii="Times New Roman" w:hAnsi="Times New Roman" w:cs="Times New Roman"/>
          <w:lang w:eastAsia="en-GB"/>
          <w:rPrChange w:id="342" w:author="Giacomuzzo, Emanuele" w:date="2022-07-21T10:52:00Z">
            <w:rPr>
              <w:lang w:eastAsia="en-GB"/>
            </w:rPr>
          </w:rPrChange>
        </w:rPr>
        <w:t xml:space="preserve">we noticed that </w:t>
      </w:r>
      <w:r w:rsidR="00286479" w:rsidRPr="00567C54">
        <w:rPr>
          <w:rFonts w:ascii="Times New Roman" w:hAnsi="Times New Roman" w:cs="Times New Roman"/>
          <w:lang w:eastAsia="en-GB"/>
          <w:rPrChange w:id="343" w:author="Giacomuzzo, Emanuele" w:date="2022-07-21T10:52:00Z">
            <w:rPr>
              <w:lang w:eastAsia="en-GB"/>
            </w:rPr>
          </w:rPrChange>
        </w:rPr>
        <w:t xml:space="preserve">the evaporation rates were higher than </w:t>
      </w:r>
      <w:r w:rsidR="007218BF" w:rsidRPr="00567C54">
        <w:rPr>
          <w:rFonts w:ascii="Times New Roman" w:hAnsi="Times New Roman" w:cs="Times New Roman"/>
          <w:lang w:eastAsia="en-GB"/>
          <w:rPrChange w:id="344" w:author="Giacomuzzo, Emanuele" w:date="2022-07-21T10:52:00Z">
            <w:rPr>
              <w:lang w:eastAsia="en-GB"/>
            </w:rPr>
          </w:rPrChange>
        </w:rPr>
        <w:t>expected</w:t>
      </w:r>
      <w:r w:rsidR="008F7CBB" w:rsidRPr="00567C54">
        <w:rPr>
          <w:rFonts w:ascii="Times New Roman" w:hAnsi="Times New Roman" w:cs="Times New Roman"/>
          <w:lang w:eastAsia="en-GB"/>
          <w:rPrChange w:id="345" w:author="Giacomuzzo, Emanuele" w:date="2022-07-21T10:52:00Z">
            <w:rPr>
              <w:lang w:eastAsia="en-GB"/>
            </w:rPr>
          </w:rPrChange>
        </w:rPr>
        <w:t>.</w:t>
      </w:r>
      <w:r w:rsidR="007218BF" w:rsidRPr="00567C54">
        <w:rPr>
          <w:rFonts w:ascii="Times New Roman" w:hAnsi="Times New Roman" w:cs="Times New Roman"/>
          <w:lang w:eastAsia="en-GB"/>
          <w:rPrChange w:id="346" w:author="Giacomuzzo, Emanuele" w:date="2022-07-21T10:52:00Z">
            <w:rPr>
              <w:lang w:eastAsia="en-GB"/>
            </w:rPr>
          </w:rPrChange>
        </w:rPr>
        <w:t xml:space="preserve"> </w:t>
      </w:r>
      <w:r w:rsidR="00D9238B" w:rsidRPr="00567C54">
        <w:rPr>
          <w:rFonts w:ascii="Times New Roman" w:hAnsi="Times New Roman" w:cs="Times New Roman"/>
          <w:lang w:eastAsia="en-GB"/>
          <w:rPrChange w:id="347" w:author="Giacomuzzo, Emanuele" w:date="2022-07-21T10:52:00Z">
            <w:rPr>
              <w:lang w:eastAsia="en-GB"/>
            </w:rPr>
          </w:rPrChange>
        </w:rPr>
        <w:t>Cultures were a</w:t>
      </w:r>
      <w:r w:rsidR="007218BF" w:rsidRPr="00567C54">
        <w:rPr>
          <w:rFonts w:ascii="Times New Roman" w:hAnsi="Times New Roman" w:cs="Times New Roman"/>
          <w:rPrChange w:id="348" w:author="Giacomuzzo, Emanuele" w:date="2022-07-21T10:52:00Z">
            <w:rPr/>
          </w:rPrChange>
        </w:rPr>
        <w:t xml:space="preserve"> mean </w:t>
      </w:r>
      <w:r w:rsidR="007218BF" w:rsidRPr="00567C54">
        <w:rPr>
          <w:rFonts w:ascii="Times New Roman" w:hAnsi="Times New Roman" w:cs="Times New Roman"/>
          <w:lang w:eastAsia="en-GB"/>
          <w:rPrChange w:id="349" w:author="Giacomuzzo, Emanuele" w:date="2022-07-21T10:52:00Z">
            <w:rPr>
              <w:lang w:eastAsia="en-GB"/>
            </w:rPr>
          </w:rPrChange>
        </w:rPr>
        <w:t xml:space="preserve">1.17 ml (SD = 0.37) </w:t>
      </w:r>
      <w:r w:rsidR="00B70D0B" w:rsidRPr="00567C54">
        <w:rPr>
          <w:rFonts w:ascii="Times New Roman" w:hAnsi="Times New Roman" w:cs="Times New Roman"/>
          <w:lang w:eastAsia="en-GB"/>
          <w:rPrChange w:id="350" w:author="Giacomuzzo, Emanuele" w:date="2022-07-21T10:52:00Z">
            <w:rPr>
              <w:lang w:eastAsia="en-GB"/>
            </w:rPr>
          </w:rPrChange>
        </w:rPr>
        <w:t xml:space="preserve">smaller than their initial volumes. </w:t>
      </w:r>
      <w:r w:rsidR="00655D7D" w:rsidRPr="00567C54">
        <w:rPr>
          <w:rFonts w:ascii="Times New Roman" w:hAnsi="Times New Roman" w:cs="Times New Roman"/>
          <w:lang w:eastAsia="en-GB"/>
          <w:rPrChange w:id="351" w:author="Giacomuzzo, Emanuele" w:date="2022-07-21T10:52:00Z">
            <w:rPr>
              <w:lang w:eastAsia="en-GB"/>
            </w:rPr>
          </w:rPrChange>
        </w:rPr>
        <w:t>Therefore, before the third exchange and after every following exchange</w:t>
      </w:r>
      <w:r w:rsidR="008B21E0" w:rsidRPr="00567C54">
        <w:rPr>
          <w:rFonts w:ascii="Times New Roman" w:hAnsi="Times New Roman" w:cs="Times New Roman"/>
          <w:lang w:eastAsia="en-GB"/>
          <w:rPrChange w:id="352" w:author="Giacomuzzo, Emanuele" w:date="2022-07-21T10:52:00Z">
            <w:rPr>
              <w:lang w:eastAsia="en-GB"/>
            </w:rPr>
          </w:rPrChange>
        </w:rPr>
        <w:t>,</w:t>
      </w:r>
      <w:r w:rsidR="00655D7D" w:rsidRPr="00567C54">
        <w:rPr>
          <w:rFonts w:ascii="Times New Roman" w:hAnsi="Times New Roman" w:cs="Times New Roman"/>
          <w:lang w:eastAsia="en-GB"/>
          <w:rPrChange w:id="353" w:author="Giacomuzzo, Emanuele" w:date="2022-07-21T10:52:00Z">
            <w:rPr>
              <w:lang w:eastAsia="en-GB"/>
            </w:rPr>
          </w:rPrChange>
        </w:rPr>
        <w:t xml:space="preserve"> we </w:t>
      </w:r>
      <w:r w:rsidR="000B4928" w:rsidRPr="00567C54">
        <w:rPr>
          <w:rFonts w:ascii="Times New Roman" w:hAnsi="Times New Roman" w:cs="Times New Roman"/>
          <w:lang w:eastAsia="en-GB"/>
          <w:rPrChange w:id="354" w:author="Giacomuzzo, Emanuele" w:date="2022-07-21T10:52:00Z">
            <w:rPr>
              <w:lang w:eastAsia="en-GB"/>
            </w:rPr>
          </w:rPrChange>
        </w:rPr>
        <w:t xml:space="preserve">replenished the cultures </w:t>
      </w:r>
      <w:r w:rsidR="00E15EE8" w:rsidRPr="00567C54">
        <w:rPr>
          <w:rFonts w:ascii="Times New Roman" w:hAnsi="Times New Roman" w:cs="Times New Roman"/>
          <w:lang w:eastAsia="en-GB"/>
          <w:rPrChange w:id="355" w:author="Giacomuzzo, Emanuele" w:date="2022-07-21T10:52:00Z">
            <w:rPr>
              <w:lang w:eastAsia="en-GB"/>
            </w:rPr>
          </w:rPrChange>
        </w:rPr>
        <w:t xml:space="preserve">with water </w:t>
      </w:r>
      <w:r w:rsidR="008F1A85" w:rsidRPr="00567C54">
        <w:rPr>
          <w:rFonts w:ascii="Times New Roman" w:hAnsi="Times New Roman" w:cs="Times New Roman"/>
          <w:lang w:eastAsia="en-GB"/>
          <w:rPrChange w:id="356" w:author="Giacomuzzo, Emanuele" w:date="2022-07-21T10:52:00Z">
            <w:rPr>
              <w:lang w:eastAsia="en-GB"/>
            </w:rPr>
          </w:rPrChange>
        </w:rPr>
        <w:t>until their initial volume.</w:t>
      </w:r>
      <w:r w:rsidR="008B21E0" w:rsidRPr="00567C54">
        <w:rPr>
          <w:rFonts w:ascii="Times New Roman" w:hAnsi="Times New Roman" w:cs="Times New Roman"/>
          <w:lang w:eastAsia="en-GB"/>
          <w:rPrChange w:id="357" w:author="Giacomuzzo, Emanuele" w:date="2022-07-21T10:52:00Z">
            <w:rPr>
              <w:lang w:eastAsia="en-GB"/>
            </w:rPr>
          </w:rPrChange>
        </w:rPr>
        <w:t xml:space="preserve"> D</w:t>
      </w:r>
      <w:r w:rsidR="0095517B" w:rsidRPr="00567C54">
        <w:rPr>
          <w:rFonts w:ascii="Times New Roman" w:hAnsi="Times New Roman" w:cs="Times New Roman"/>
          <w:rPrChange w:id="358" w:author="Giacomuzzo, Emanuele" w:date="2022-07-21T10:52:00Z">
            <w:rPr/>
          </w:rPrChange>
        </w:rPr>
        <w:t xml:space="preserve">uring </w:t>
      </w:r>
      <w:r w:rsidR="004D49DC" w:rsidRPr="00567C54">
        <w:rPr>
          <w:rFonts w:ascii="Times New Roman" w:hAnsi="Times New Roman" w:cs="Times New Roman"/>
          <w:rPrChange w:id="359" w:author="Giacomuzzo, Emanuele" w:date="2022-07-21T10:52:00Z">
            <w:rPr/>
          </w:rPrChange>
        </w:rPr>
        <w:t xml:space="preserve">the </w:t>
      </w:r>
      <w:r w:rsidR="004D49DC" w:rsidRPr="00567C54">
        <w:rPr>
          <w:rFonts w:ascii="Times New Roman" w:hAnsi="Times New Roman" w:cs="Times New Roman"/>
          <w:lang w:eastAsia="en-GB"/>
          <w:rPrChange w:id="360" w:author="Giacomuzzo, Emanuele" w:date="2022-07-21T10:52:00Z">
            <w:rPr>
              <w:lang w:eastAsia="en-GB"/>
            </w:rPr>
          </w:rPrChange>
        </w:rPr>
        <w:t xml:space="preserve">first </w:t>
      </w:r>
      <w:r w:rsidR="0095517B" w:rsidRPr="00567C54">
        <w:rPr>
          <w:rFonts w:ascii="Times New Roman" w:hAnsi="Times New Roman" w:cs="Times New Roman"/>
          <w:lang w:eastAsia="en-GB"/>
          <w:rPrChange w:id="361" w:author="Giacomuzzo, Emanuele" w:date="2022-07-21T10:52:00Z">
            <w:rPr>
              <w:lang w:eastAsia="en-GB"/>
            </w:rPr>
          </w:rPrChange>
        </w:rPr>
        <w:t xml:space="preserve">exchange </w:t>
      </w:r>
      <w:r w:rsidR="004D49DC" w:rsidRPr="00567C54">
        <w:rPr>
          <w:rFonts w:ascii="Times New Roman" w:hAnsi="Times New Roman" w:cs="Times New Roman"/>
          <w:lang w:eastAsia="en-GB"/>
          <w:rPrChange w:id="362" w:author="Giacomuzzo, Emanuele" w:date="2022-07-21T10:52:00Z">
            <w:rPr>
              <w:lang w:eastAsia="en-GB"/>
            </w:rPr>
          </w:rPrChange>
        </w:rPr>
        <w:t>event</w:t>
      </w:r>
      <w:r w:rsidR="0095517B" w:rsidRPr="00567C54">
        <w:rPr>
          <w:rFonts w:ascii="Times New Roman" w:hAnsi="Times New Roman" w:cs="Times New Roman"/>
          <w:lang w:eastAsia="en-GB"/>
          <w:rPrChange w:id="363" w:author="Giacomuzzo, Emanuele" w:date="2022-07-21T10:52:00Z">
            <w:rPr>
              <w:lang w:eastAsia="en-GB"/>
            </w:rPr>
          </w:rPrChange>
        </w:rPr>
        <w:t>,</w:t>
      </w:r>
      <w:r w:rsidR="004D49DC" w:rsidRPr="00567C54">
        <w:rPr>
          <w:rFonts w:ascii="Times New Roman" w:hAnsi="Times New Roman" w:cs="Times New Roman"/>
          <w:lang w:eastAsia="en-GB"/>
          <w:rPrChange w:id="364" w:author="Giacomuzzo, Emanuele" w:date="2022-07-21T10:52:00Z">
            <w:rPr>
              <w:lang w:eastAsia="en-GB"/>
            </w:rPr>
          </w:rPrChange>
        </w:rPr>
        <w:t xml:space="preserve"> we microwaved </w:t>
      </w:r>
      <w:r w:rsidR="00337910" w:rsidRPr="00567C54">
        <w:rPr>
          <w:rFonts w:ascii="Times New Roman" w:hAnsi="Times New Roman" w:cs="Times New Roman"/>
          <w:lang w:eastAsia="en-GB"/>
          <w:rPrChange w:id="365" w:author="Giacomuzzo, Emanuele" w:date="2022-07-21T10:52:00Z">
            <w:rPr>
              <w:lang w:eastAsia="en-GB"/>
            </w:rPr>
          </w:rPrChange>
        </w:rPr>
        <w:t>most</w:t>
      </w:r>
      <w:r w:rsidR="0095517B" w:rsidRPr="00567C54">
        <w:rPr>
          <w:rFonts w:ascii="Times New Roman" w:hAnsi="Times New Roman" w:cs="Times New Roman"/>
          <w:lang w:eastAsia="en-GB"/>
          <w:rPrChange w:id="366" w:author="Giacomuzzo, Emanuele" w:date="2022-07-21T10:52:00Z">
            <w:rPr>
              <w:lang w:eastAsia="en-GB"/>
            </w:rPr>
          </w:rPrChange>
        </w:rPr>
        <w:t xml:space="preserve"> tubes with other full tubes</w:t>
      </w:r>
      <w:r w:rsidR="00337910" w:rsidRPr="00567C54">
        <w:rPr>
          <w:rFonts w:ascii="Times New Roman" w:hAnsi="Times New Roman" w:cs="Times New Roman"/>
          <w:lang w:eastAsia="en-GB"/>
          <w:rPrChange w:id="367" w:author="Giacomuzzo, Emanuele" w:date="2022-07-21T10:52:00Z">
            <w:rPr>
              <w:lang w:eastAsia="en-GB"/>
            </w:rPr>
          </w:rPrChange>
        </w:rPr>
        <w:t xml:space="preserve">, except for </w:t>
      </w:r>
      <w:r w:rsidR="0095517B" w:rsidRPr="00567C54">
        <w:rPr>
          <w:rFonts w:ascii="Times New Roman" w:hAnsi="Times New Roman" w:cs="Times New Roman"/>
          <w:lang w:eastAsia="en-GB"/>
          <w:rPrChange w:id="368" w:author="Giacomuzzo, Emanuele" w:date="2022-07-21T10:52:00Z">
            <w:rPr>
              <w:lang w:eastAsia="en-GB"/>
            </w:rPr>
          </w:rPrChange>
        </w:rPr>
        <w:t xml:space="preserve">the last </w:t>
      </w:r>
      <w:r w:rsidR="004D49DC" w:rsidRPr="00567C54">
        <w:rPr>
          <w:rFonts w:ascii="Times New Roman" w:hAnsi="Times New Roman" w:cs="Times New Roman"/>
          <w:lang w:eastAsia="en-GB"/>
          <w:rPrChange w:id="369" w:author="Giacomuzzo, Emanuele" w:date="2022-07-21T10:52:00Z">
            <w:rPr>
              <w:lang w:eastAsia="en-GB"/>
            </w:rPr>
          </w:rPrChange>
        </w:rPr>
        <w:t>five tubes</w:t>
      </w:r>
      <w:r w:rsidR="00337910" w:rsidRPr="00567C54">
        <w:rPr>
          <w:rFonts w:ascii="Times New Roman" w:hAnsi="Times New Roman" w:cs="Times New Roman"/>
          <w:lang w:eastAsia="en-GB"/>
          <w:rPrChange w:id="370" w:author="Giacomuzzo, Emanuele" w:date="2022-07-21T10:52:00Z">
            <w:rPr>
              <w:lang w:eastAsia="en-GB"/>
            </w:rPr>
          </w:rPrChange>
        </w:rPr>
        <w:t>, which</w:t>
      </w:r>
      <w:r w:rsidR="004D49DC" w:rsidRPr="00567C54">
        <w:rPr>
          <w:rFonts w:ascii="Times New Roman" w:hAnsi="Times New Roman" w:cs="Times New Roman"/>
          <w:lang w:eastAsia="en-GB"/>
          <w:rPrChange w:id="371" w:author="Giacomuzzo, Emanuele" w:date="2022-07-21T10:52:00Z">
            <w:rPr>
              <w:lang w:eastAsia="en-GB"/>
            </w:rPr>
          </w:rPrChange>
        </w:rPr>
        <w:t xml:space="preserve"> </w:t>
      </w:r>
      <w:r w:rsidR="0095517B" w:rsidRPr="00567C54">
        <w:rPr>
          <w:rFonts w:ascii="Times New Roman" w:hAnsi="Times New Roman" w:cs="Times New Roman"/>
          <w:lang w:eastAsia="en-GB"/>
          <w:rPrChange w:id="372" w:author="Giacomuzzo, Emanuele" w:date="2022-07-21T10:52:00Z">
            <w:rPr>
              <w:lang w:eastAsia="en-GB"/>
            </w:rPr>
          </w:rPrChange>
        </w:rPr>
        <w:t xml:space="preserve">were microwaved </w:t>
      </w:r>
      <w:r w:rsidR="004D49DC" w:rsidRPr="00567C54">
        <w:rPr>
          <w:rFonts w:ascii="Times New Roman" w:hAnsi="Times New Roman" w:cs="Times New Roman"/>
          <w:lang w:eastAsia="en-GB"/>
          <w:rPrChange w:id="373" w:author="Giacomuzzo, Emanuele" w:date="2022-07-21T10:52:00Z">
            <w:rPr>
              <w:lang w:eastAsia="en-GB"/>
            </w:rPr>
          </w:rPrChange>
        </w:rPr>
        <w:t>with ten empty tubes</w:t>
      </w:r>
      <w:r w:rsidR="0095517B" w:rsidRPr="00567C54">
        <w:rPr>
          <w:rFonts w:ascii="Times New Roman" w:hAnsi="Times New Roman" w:cs="Times New Roman"/>
          <w:lang w:eastAsia="en-GB"/>
          <w:rPrChange w:id="374" w:author="Giacomuzzo, Emanuele" w:date="2022-07-21T10:52:00Z">
            <w:rPr>
              <w:lang w:eastAsia="en-GB"/>
            </w:rPr>
          </w:rPrChange>
        </w:rPr>
        <w:t>.</w:t>
      </w:r>
      <w:r w:rsidR="004D49DC" w:rsidRPr="00567C54">
        <w:rPr>
          <w:rFonts w:ascii="Times New Roman" w:hAnsi="Times New Roman" w:cs="Times New Roman"/>
          <w:lang w:eastAsia="en-GB"/>
          <w:rPrChange w:id="375" w:author="Giacomuzzo, Emanuele" w:date="2022-07-21T10:52:00Z">
            <w:rPr>
              <w:lang w:eastAsia="en-GB"/>
            </w:rPr>
          </w:rPrChange>
        </w:rPr>
        <w:t xml:space="preserve"> </w:t>
      </w:r>
      <w:r w:rsidR="001C2B60" w:rsidRPr="00567C54">
        <w:rPr>
          <w:rFonts w:ascii="Times New Roman" w:hAnsi="Times New Roman" w:cs="Times New Roman"/>
          <w:lang w:eastAsia="en-GB"/>
          <w:rPrChange w:id="376" w:author="Giacomuzzo, Emanuele" w:date="2022-07-21T10:52:00Z">
            <w:rPr>
              <w:lang w:eastAsia="en-GB"/>
            </w:rPr>
          </w:rPrChange>
        </w:rPr>
        <w:t xml:space="preserve">Placing empty instead of full tubes </w:t>
      </w:r>
      <w:r w:rsidR="0095517B" w:rsidRPr="00567C54">
        <w:rPr>
          <w:rFonts w:ascii="Times New Roman" w:hAnsi="Times New Roman" w:cs="Times New Roman"/>
          <w:lang w:eastAsia="en-GB"/>
          <w:rPrChange w:id="377" w:author="Giacomuzzo, Emanuele" w:date="2022-07-21T10:52:00Z">
            <w:rPr>
              <w:lang w:eastAsia="en-GB"/>
            </w:rPr>
          </w:rPrChange>
        </w:rPr>
        <w:t xml:space="preserve">made </w:t>
      </w:r>
      <w:r w:rsidR="004D49DC" w:rsidRPr="00567C54">
        <w:rPr>
          <w:rFonts w:ascii="Times New Roman" w:hAnsi="Times New Roman" w:cs="Times New Roman"/>
          <w:lang w:eastAsia="en-GB"/>
          <w:rPrChange w:id="378" w:author="Giacomuzzo, Emanuele" w:date="2022-07-21T10:52:00Z">
            <w:rPr>
              <w:lang w:eastAsia="en-GB"/>
            </w:rPr>
          </w:rPrChange>
        </w:rPr>
        <w:t xml:space="preserve">them </w:t>
      </w:r>
      <w:r w:rsidR="0095517B" w:rsidRPr="00567C54">
        <w:rPr>
          <w:rFonts w:ascii="Times New Roman" w:hAnsi="Times New Roman" w:cs="Times New Roman"/>
          <w:lang w:eastAsia="en-GB"/>
          <w:rPrChange w:id="379" w:author="Giacomuzzo, Emanuele" w:date="2022-07-21T10:52:00Z">
            <w:rPr>
              <w:lang w:eastAsia="en-GB"/>
            </w:rPr>
          </w:rPrChange>
        </w:rPr>
        <w:t xml:space="preserve">evaporate </w:t>
      </w:r>
      <w:r w:rsidR="004D49DC" w:rsidRPr="00567C54">
        <w:rPr>
          <w:rFonts w:ascii="Times New Roman" w:hAnsi="Times New Roman" w:cs="Times New Roman"/>
          <w:lang w:eastAsia="en-GB"/>
          <w:rPrChange w:id="380" w:author="Giacomuzzo, Emanuele" w:date="2022-07-21T10:52:00Z">
            <w:rPr>
              <w:lang w:eastAsia="en-GB"/>
            </w:rPr>
          </w:rPrChange>
        </w:rPr>
        <w:t>more than the others. These tubes were all part of the high disturbance small-large meta</w:t>
      </w:r>
      <w:r w:rsidR="001E0950">
        <w:rPr>
          <w:rFonts w:ascii="Times New Roman" w:hAnsi="Times New Roman" w:cs="Times New Roman"/>
          <w:lang w:eastAsia="en-GB"/>
        </w:rPr>
        <w:t>-</w:t>
      </w:r>
      <w:r w:rsidR="004D49DC" w:rsidRPr="00567C54">
        <w:rPr>
          <w:rFonts w:ascii="Times New Roman" w:hAnsi="Times New Roman" w:cs="Times New Roman"/>
          <w:lang w:eastAsia="en-GB"/>
          <w:rPrChange w:id="381" w:author="Giacomuzzo, Emanuele" w:date="2022-07-21T10:52:00Z">
            <w:rPr>
              <w:lang w:eastAsia="en-GB"/>
            </w:rPr>
          </w:rPrChange>
        </w:rPr>
        <w:t xml:space="preserve">ecosystem treatment. To make up for this, we added 3.15 ml of water right before the second resource </w:t>
      </w:r>
      <w:r w:rsidR="004D49DC" w:rsidRPr="00567C54">
        <w:rPr>
          <w:rFonts w:ascii="Times New Roman" w:hAnsi="Times New Roman" w:cs="Times New Roman"/>
          <w:rPrChange w:id="382" w:author="Giacomuzzo, Emanuele" w:date="2022-07-21T10:52:00Z">
            <w:rPr/>
          </w:rPrChange>
        </w:rPr>
        <w:t>exchange</w:t>
      </w:r>
      <w:r w:rsidR="00D540C0" w:rsidRPr="00567C54">
        <w:rPr>
          <w:rFonts w:ascii="Times New Roman" w:hAnsi="Times New Roman" w:cs="Times New Roman"/>
          <w:rPrChange w:id="383" w:author="Giacomuzzo, Emanuele" w:date="2022-07-21T10:52:00Z">
            <w:rPr/>
          </w:rPrChange>
        </w:rPr>
        <w:t xml:space="preserve"> (as we calculated that this was the difference in evaporated volume). </w:t>
      </w:r>
      <w:r w:rsidR="001C2B60" w:rsidRPr="00567C54">
        <w:rPr>
          <w:rFonts w:ascii="Times New Roman" w:hAnsi="Times New Roman" w:cs="Times New Roman"/>
          <w:rPrChange w:id="384" w:author="Giacomuzzo, Emanuele" w:date="2022-07-21T10:52:00Z">
            <w:rPr/>
          </w:rPrChange>
        </w:rPr>
        <w:t>We</w:t>
      </w:r>
      <w:r w:rsidR="007247CC" w:rsidRPr="00567C54">
        <w:rPr>
          <w:rFonts w:ascii="Times New Roman" w:hAnsi="Times New Roman" w:cs="Times New Roman"/>
          <w:rPrChange w:id="385" w:author="Giacomuzzo, Emanuele" w:date="2022-07-21T10:52:00Z">
            <w:rPr/>
          </w:rPrChange>
        </w:rPr>
        <w:t xml:space="preserve"> microwaved all tubes with other full tubes</w:t>
      </w:r>
      <w:r w:rsidR="001C2B60" w:rsidRPr="00567C54">
        <w:rPr>
          <w:rFonts w:ascii="Times New Roman" w:hAnsi="Times New Roman" w:cs="Times New Roman"/>
          <w:rPrChange w:id="386" w:author="Giacomuzzo, Emanuele" w:date="2022-07-21T10:52:00Z">
            <w:rPr/>
          </w:rPrChange>
        </w:rPr>
        <w:t xml:space="preserve"> in the following exchange events</w:t>
      </w:r>
      <w:r w:rsidR="007247CC" w:rsidRPr="00567C54">
        <w:rPr>
          <w:rFonts w:ascii="Times New Roman" w:hAnsi="Times New Roman" w:cs="Times New Roman"/>
          <w:rPrChange w:id="387" w:author="Giacomuzzo, Emanuele" w:date="2022-07-21T10:52:00Z">
            <w:rPr/>
          </w:rPrChange>
        </w:rPr>
        <w:t xml:space="preserve">. </w:t>
      </w:r>
    </w:p>
    <w:p w14:paraId="634D3472" w14:textId="1CBAA0D7" w:rsidR="00786AC7" w:rsidRPr="00567C54" w:rsidRDefault="00DA3261">
      <w:pPr>
        <w:ind w:firstLine="360"/>
        <w:rPr>
          <w:ins w:id="388" w:author="Tianna Peller" w:date="2022-07-20T13:44:00Z"/>
          <w:rFonts w:ascii="Times New Roman" w:hAnsi="Times New Roman" w:cs="Times New Roman"/>
          <w:lang w:eastAsia="en-GB"/>
          <w:rPrChange w:id="389" w:author="Giacomuzzo, Emanuele" w:date="2022-07-21T10:52:00Z">
            <w:rPr>
              <w:ins w:id="390" w:author="Tianna Peller" w:date="2022-07-20T13:44:00Z"/>
              <w:lang w:eastAsia="en-GB"/>
            </w:rPr>
          </w:rPrChange>
        </w:rPr>
        <w:pPrChange w:id="391" w:author="Tianna Peller" w:date="2022-07-20T13:44:00Z">
          <w:pPr/>
        </w:pPrChange>
      </w:pPr>
      <w:r w:rsidRPr="00567C54">
        <w:rPr>
          <w:rFonts w:ascii="Times New Roman" w:hAnsi="Times New Roman" w:cs="Times New Roman"/>
          <w:lang w:eastAsia="en-GB"/>
          <w:rPrChange w:id="392" w:author="Giacomuzzo, Emanuele" w:date="2022-07-21T10:52:00Z">
            <w:rPr>
              <w:lang w:eastAsia="en-GB"/>
            </w:rPr>
          </w:rPrChange>
        </w:rPr>
        <w:t>Furthermore</w:t>
      </w:r>
      <w:r w:rsidR="001C2B60" w:rsidRPr="00567C54">
        <w:rPr>
          <w:rFonts w:ascii="Times New Roman" w:hAnsi="Times New Roman" w:cs="Times New Roman"/>
          <w:lang w:eastAsia="en-GB"/>
          <w:rPrChange w:id="393" w:author="Giacomuzzo, Emanuele" w:date="2022-07-21T10:52:00Z">
            <w:rPr>
              <w:lang w:eastAsia="en-GB"/>
            </w:rPr>
          </w:rPrChange>
        </w:rPr>
        <w:t>,</w:t>
      </w:r>
      <w:r w:rsidR="00D344F5" w:rsidRPr="00567C54">
        <w:rPr>
          <w:rFonts w:ascii="Times New Roman" w:hAnsi="Times New Roman" w:cs="Times New Roman"/>
          <w:lang w:eastAsia="en-GB"/>
          <w:rPrChange w:id="394" w:author="Giacomuzzo, Emanuele" w:date="2022-07-21T10:52:00Z">
            <w:rPr>
              <w:lang w:eastAsia="en-GB"/>
            </w:rPr>
          </w:rPrChange>
        </w:rPr>
        <w:t xml:space="preserve"> </w:t>
      </w:r>
      <w:r w:rsidRPr="00567C54">
        <w:rPr>
          <w:rFonts w:ascii="Times New Roman" w:hAnsi="Times New Roman" w:cs="Times New Roman"/>
          <w:lang w:eastAsia="en-GB"/>
          <w:rPrChange w:id="395" w:author="Giacomuzzo, Emanuele" w:date="2022-07-21T10:52:00Z">
            <w:rPr>
              <w:lang w:eastAsia="en-GB"/>
            </w:rPr>
          </w:rPrChange>
        </w:rPr>
        <w:t xml:space="preserve">we </w:t>
      </w:r>
      <w:r w:rsidR="000663CC" w:rsidRPr="00567C54">
        <w:rPr>
          <w:rFonts w:ascii="Times New Roman" w:hAnsi="Times New Roman" w:cs="Times New Roman"/>
          <w:lang w:eastAsia="en-GB"/>
          <w:rPrChange w:id="396" w:author="Giacomuzzo, Emanuele" w:date="2022-07-21T10:52:00Z">
            <w:rPr>
              <w:lang w:eastAsia="en-GB"/>
            </w:rPr>
          </w:rPrChange>
        </w:rPr>
        <w:t xml:space="preserve">added medium to the </w:t>
      </w:r>
      <w:r w:rsidR="00DD778B" w:rsidRPr="00567C54">
        <w:rPr>
          <w:rFonts w:ascii="Times New Roman" w:hAnsi="Times New Roman" w:cs="Times New Roman"/>
          <w:lang w:eastAsia="en-GB"/>
          <w:rPrChange w:id="397" w:author="Giacomuzzo, Emanuele" w:date="2022-07-21T10:52:00Z">
            <w:rPr>
              <w:lang w:eastAsia="en-GB"/>
            </w:rPr>
          </w:rPrChange>
        </w:rPr>
        <w:t xml:space="preserve">cultures </w:t>
      </w:r>
      <w:r w:rsidR="001C2B60" w:rsidRPr="00567C54">
        <w:rPr>
          <w:rFonts w:ascii="Times New Roman" w:hAnsi="Times New Roman" w:cs="Times New Roman"/>
          <w:lang w:eastAsia="en-GB"/>
          <w:rPrChange w:id="398" w:author="Giacomuzzo, Emanuele" w:date="2022-07-21T10:52:00Z">
            <w:rPr>
              <w:lang w:eastAsia="en-GB"/>
            </w:rPr>
          </w:rPrChange>
        </w:rPr>
        <w:t xml:space="preserve">during each exchange event </w:t>
      </w:r>
      <w:r w:rsidR="00DD778B" w:rsidRPr="00567C54">
        <w:rPr>
          <w:rFonts w:ascii="Times New Roman" w:hAnsi="Times New Roman" w:cs="Times New Roman"/>
          <w:lang w:eastAsia="en-GB"/>
          <w:rPrChange w:id="399" w:author="Giacomuzzo, Emanuele" w:date="2022-07-21T10:52:00Z">
            <w:rPr>
              <w:lang w:eastAsia="en-GB"/>
            </w:rPr>
          </w:rPrChange>
        </w:rPr>
        <w:t xml:space="preserve">to make up for the volume sampled at each time point </w:t>
      </w:r>
      <w:r w:rsidR="000663CC" w:rsidRPr="00567C54">
        <w:rPr>
          <w:rFonts w:ascii="Times New Roman" w:hAnsi="Times New Roman" w:cs="Times New Roman"/>
          <w:lang w:eastAsia="en-GB"/>
          <w:rPrChange w:id="400" w:author="Giacomuzzo, Emanuele" w:date="2022-07-21T10:52:00Z">
            <w:rPr>
              <w:lang w:eastAsia="en-GB"/>
            </w:rPr>
          </w:rPrChange>
        </w:rPr>
        <w:t>(0.2 ml)</w:t>
      </w:r>
      <w:r w:rsidR="00DD778B" w:rsidRPr="00567C54">
        <w:rPr>
          <w:rFonts w:ascii="Times New Roman" w:hAnsi="Times New Roman" w:cs="Times New Roman"/>
          <w:lang w:eastAsia="en-GB"/>
          <w:rPrChange w:id="401" w:author="Giacomuzzo, Emanuele" w:date="2022-07-21T10:52:00Z">
            <w:rPr>
              <w:lang w:eastAsia="en-GB"/>
            </w:rPr>
          </w:rPrChange>
        </w:rPr>
        <w:t xml:space="preserve">. </w:t>
      </w:r>
      <w:r w:rsidR="00D344F5" w:rsidRPr="00567C54">
        <w:rPr>
          <w:rFonts w:ascii="Times New Roman" w:hAnsi="Times New Roman" w:cs="Times New Roman"/>
          <w:lang w:eastAsia="en-GB"/>
          <w:rPrChange w:id="402" w:author="Giacomuzzo, Emanuele" w:date="2022-07-21T10:52:00Z">
            <w:rPr>
              <w:lang w:eastAsia="en-GB"/>
            </w:rPr>
          </w:rPrChange>
        </w:rPr>
        <w:t xml:space="preserve">The addition of medium, however, did not happen at the </w:t>
      </w:r>
      <w:r w:rsidR="00903B3C" w:rsidRPr="00567C54">
        <w:rPr>
          <w:rFonts w:ascii="Times New Roman" w:hAnsi="Times New Roman" w:cs="Times New Roman"/>
          <w:lang w:eastAsia="en-GB"/>
          <w:rPrChange w:id="403" w:author="Giacomuzzo, Emanuele" w:date="2022-07-21T10:52:00Z">
            <w:rPr>
              <w:lang w:eastAsia="en-GB"/>
            </w:rPr>
          </w:rPrChange>
        </w:rPr>
        <w:t>sixth exchange</w:t>
      </w:r>
      <w:r w:rsidR="00D344F5" w:rsidRPr="00567C54">
        <w:rPr>
          <w:rFonts w:ascii="Times New Roman" w:hAnsi="Times New Roman" w:cs="Times New Roman"/>
          <w:lang w:eastAsia="en-GB"/>
          <w:rPrChange w:id="404" w:author="Giacomuzzo, Emanuele" w:date="2022-07-21T10:52:00Z">
            <w:rPr>
              <w:lang w:eastAsia="en-GB"/>
            </w:rPr>
          </w:rPrChange>
        </w:rPr>
        <w:t xml:space="preserve">, as </w:t>
      </w:r>
      <w:r w:rsidR="00304EEC" w:rsidRPr="00567C54">
        <w:rPr>
          <w:rFonts w:ascii="Times New Roman" w:hAnsi="Times New Roman" w:cs="Times New Roman"/>
          <w:lang w:eastAsia="en-GB"/>
          <w:rPrChange w:id="405" w:author="Giacomuzzo, Emanuele" w:date="2022-07-21T10:52:00Z">
            <w:rPr>
              <w:lang w:eastAsia="en-GB"/>
            </w:rPr>
          </w:rPrChange>
        </w:rPr>
        <w:t xml:space="preserve">it was right before the last time point. The </w:t>
      </w:r>
      <w:r w:rsidR="00903B3C" w:rsidRPr="00567C54">
        <w:rPr>
          <w:rFonts w:ascii="Times New Roman" w:hAnsi="Times New Roman" w:cs="Times New Roman"/>
          <w:lang w:eastAsia="en-GB"/>
          <w:rPrChange w:id="406" w:author="Giacomuzzo, Emanuele" w:date="2022-07-21T10:52:00Z">
            <w:rPr>
              <w:lang w:eastAsia="en-GB"/>
            </w:rPr>
          </w:rPrChange>
        </w:rPr>
        <w:t xml:space="preserve">sampling of 0.2 ml of </w:t>
      </w:r>
      <w:r w:rsidR="001C2B60" w:rsidRPr="00567C54">
        <w:rPr>
          <w:rFonts w:ascii="Times New Roman" w:hAnsi="Times New Roman" w:cs="Times New Roman"/>
          <w:lang w:eastAsia="en-GB"/>
          <w:rPrChange w:id="407" w:author="Giacomuzzo, Emanuele" w:date="2022-07-21T10:52:00Z">
            <w:rPr>
              <w:lang w:eastAsia="en-GB"/>
            </w:rPr>
          </w:rPrChange>
        </w:rPr>
        <w:t>culture</w:t>
      </w:r>
      <w:r w:rsidR="00903B3C" w:rsidRPr="00567C54">
        <w:rPr>
          <w:rFonts w:ascii="Times New Roman" w:hAnsi="Times New Roman" w:cs="Times New Roman"/>
          <w:lang w:eastAsia="en-GB"/>
          <w:rPrChange w:id="408" w:author="Giacomuzzo, Emanuele" w:date="2022-07-21T10:52:00Z">
            <w:rPr>
              <w:lang w:eastAsia="en-GB"/>
            </w:rPr>
          </w:rPrChange>
        </w:rPr>
        <w:t xml:space="preserve"> at the last time point would </w:t>
      </w:r>
      <w:r w:rsidR="001C07D0" w:rsidRPr="00567C54">
        <w:rPr>
          <w:rFonts w:ascii="Times New Roman" w:hAnsi="Times New Roman" w:cs="Times New Roman"/>
          <w:lang w:eastAsia="en-GB"/>
          <w:rPrChange w:id="409" w:author="Giacomuzzo, Emanuele" w:date="2022-07-21T10:52:00Z">
            <w:rPr>
              <w:lang w:eastAsia="en-GB"/>
            </w:rPr>
          </w:rPrChange>
        </w:rPr>
        <w:t>not have</w:t>
      </w:r>
      <w:r w:rsidR="00903B3C" w:rsidRPr="00567C54">
        <w:rPr>
          <w:rFonts w:ascii="Times New Roman" w:hAnsi="Times New Roman" w:cs="Times New Roman"/>
          <w:lang w:eastAsia="en-GB"/>
          <w:rPrChange w:id="410" w:author="Giacomuzzo, Emanuele" w:date="2022-07-21T10:52:00Z">
            <w:rPr>
              <w:lang w:eastAsia="en-GB"/>
            </w:rPr>
          </w:rPrChange>
        </w:rPr>
        <w:t xml:space="preserve"> mattered as it was the last day of the experiment. </w:t>
      </w:r>
    </w:p>
    <w:p w14:paraId="10005747" w14:textId="1026E120" w:rsidR="00786AC7" w:rsidRPr="00567C54" w:rsidRDefault="00786AC7" w:rsidP="00786AC7">
      <w:pPr>
        <w:pStyle w:val="Heading1"/>
        <w:rPr>
          <w:ins w:id="411" w:author="Tianna Peller" w:date="2022-07-20T13:44:00Z"/>
          <w:rFonts w:ascii="Times New Roman" w:hAnsi="Times New Roman" w:cs="Times New Roman"/>
          <w:lang w:eastAsia="en-GB"/>
          <w:rPrChange w:id="412" w:author="Giacomuzzo, Emanuele" w:date="2022-07-21T10:52:00Z">
            <w:rPr>
              <w:ins w:id="413" w:author="Tianna Peller" w:date="2022-07-20T13:44:00Z"/>
              <w:lang w:eastAsia="en-GB"/>
            </w:rPr>
          </w:rPrChange>
        </w:rPr>
      </w:pPr>
      <w:ins w:id="414" w:author="Tianna Peller" w:date="2022-07-20T13:44:00Z">
        <w:r w:rsidRPr="00567C54">
          <w:rPr>
            <w:rFonts w:ascii="Times New Roman" w:hAnsi="Times New Roman" w:cs="Times New Roman"/>
            <w:lang w:eastAsia="en-GB"/>
            <w:rPrChange w:id="415" w:author="Giacomuzzo, Emanuele" w:date="2022-07-21T10:52:00Z">
              <w:rPr>
                <w:lang w:eastAsia="en-GB"/>
              </w:rPr>
            </w:rPrChange>
          </w:rPr>
          <w:lastRenderedPageBreak/>
          <w:t>Analyses</w:t>
        </w:r>
      </w:ins>
    </w:p>
    <w:p w14:paraId="3E97452B" w14:textId="65E6B69A" w:rsidR="00786AC7" w:rsidRPr="00567C54" w:rsidRDefault="00786AC7" w:rsidP="00786AC7">
      <w:pPr>
        <w:rPr>
          <w:ins w:id="416" w:author="Tianna Peller" w:date="2022-07-20T13:44:00Z"/>
          <w:rFonts w:ascii="Times New Roman" w:hAnsi="Times New Roman" w:cs="Times New Roman"/>
          <w:lang w:eastAsia="en-GB"/>
          <w:rPrChange w:id="417" w:author="Giacomuzzo, Emanuele" w:date="2022-07-21T10:52:00Z">
            <w:rPr>
              <w:ins w:id="418" w:author="Tianna Peller" w:date="2022-07-20T13:44:00Z"/>
              <w:lang w:eastAsia="en-GB"/>
            </w:rPr>
          </w:rPrChange>
        </w:rPr>
      </w:pPr>
    </w:p>
    <w:p w14:paraId="5EF83239" w14:textId="046DBC0A" w:rsidR="00786AC7" w:rsidRPr="00567C54" w:rsidRDefault="00786AC7">
      <w:pPr>
        <w:rPr>
          <w:rFonts w:ascii="Times New Roman" w:hAnsi="Times New Roman" w:cs="Times New Roman"/>
          <w:lang w:eastAsia="en-GB"/>
          <w:rPrChange w:id="419" w:author="Giacomuzzo, Emanuele" w:date="2022-07-21T10:52:00Z">
            <w:rPr>
              <w:lang w:eastAsia="en-GB"/>
            </w:rPr>
          </w:rPrChange>
        </w:rPr>
        <w:pPrChange w:id="420" w:author="Tianna Peller" w:date="2022-07-20T13:44:00Z">
          <w:pPr>
            <w:ind w:firstLine="360"/>
          </w:pPr>
        </w:pPrChange>
      </w:pPr>
      <w:commentRangeStart w:id="421"/>
      <w:ins w:id="422" w:author="Tianna Peller" w:date="2022-07-20T13:44:00Z">
        <w:r w:rsidRPr="00567C54">
          <w:rPr>
            <w:rFonts w:ascii="Times New Roman" w:hAnsi="Times New Roman" w:cs="Times New Roman"/>
            <w:lang w:eastAsia="en-GB"/>
            <w:rPrChange w:id="423" w:author="Giacomuzzo, Emanuele" w:date="2022-07-21T10:52:00Z">
              <w:rPr>
                <w:lang w:eastAsia="en-GB"/>
              </w:rPr>
            </w:rPrChange>
          </w:rPr>
          <w:t>xxx</w:t>
        </w:r>
      </w:ins>
      <w:commentRangeEnd w:id="421"/>
      <w:r w:rsidR="00194628">
        <w:rPr>
          <w:rStyle w:val="CommentReference"/>
        </w:rPr>
        <w:commentReference w:id="421"/>
      </w:r>
    </w:p>
    <w:p w14:paraId="45004C87" w14:textId="275C4E9E" w:rsidR="00DE6509" w:rsidRPr="00567C54" w:rsidRDefault="00DE6509" w:rsidP="00DE6509">
      <w:pPr>
        <w:pStyle w:val="Heading1"/>
        <w:rPr>
          <w:rFonts w:ascii="Times New Roman" w:hAnsi="Times New Roman" w:cs="Times New Roman"/>
          <w:rPrChange w:id="424" w:author="Giacomuzzo, Emanuele" w:date="2022-07-21T10:52:00Z">
            <w:rPr/>
          </w:rPrChange>
        </w:rPr>
      </w:pPr>
      <w:del w:id="425" w:author="Tianna Peller" w:date="2022-07-20T15:39:00Z">
        <w:r w:rsidRPr="00567C54" w:rsidDel="00B22847">
          <w:rPr>
            <w:rFonts w:ascii="Times New Roman" w:hAnsi="Times New Roman" w:cs="Times New Roman"/>
            <w:rPrChange w:id="426" w:author="Giacomuzzo, Emanuele" w:date="2022-07-21T10:52:00Z">
              <w:rPr/>
            </w:rPrChange>
          </w:rPr>
          <w:delText xml:space="preserve">Bibliography </w:delText>
        </w:r>
      </w:del>
      <w:ins w:id="427" w:author="Tianna Peller" w:date="2022-07-20T15:39:00Z">
        <w:r w:rsidR="00B22847" w:rsidRPr="00567C54">
          <w:rPr>
            <w:rFonts w:ascii="Times New Roman" w:hAnsi="Times New Roman" w:cs="Times New Roman"/>
            <w:rPrChange w:id="428" w:author="Giacomuzzo, Emanuele" w:date="2022-07-21T10:52:00Z">
              <w:rPr/>
            </w:rPrChange>
          </w:rPr>
          <w:t>References</w:t>
        </w:r>
      </w:ins>
    </w:p>
    <w:p w14:paraId="349E4481" w14:textId="2C6CA18D" w:rsidR="0008186F" w:rsidRPr="0008186F" w:rsidRDefault="009B3A1A" w:rsidP="0008186F">
      <w:pPr>
        <w:widowControl w:val="0"/>
        <w:autoSpaceDE w:val="0"/>
        <w:autoSpaceDN w:val="0"/>
        <w:adjustRightInd w:val="0"/>
        <w:ind w:left="480" w:hanging="480"/>
        <w:rPr>
          <w:rFonts w:ascii="Times New Roman" w:hAnsi="Times New Roman" w:cs="Times New Roman"/>
          <w:noProof/>
        </w:rPr>
      </w:pPr>
      <w:r w:rsidRPr="00567C54">
        <w:rPr>
          <w:rFonts w:ascii="Times New Roman" w:hAnsi="Times New Roman" w:cs="Times New Roman"/>
          <w:rPrChange w:id="429" w:author="Giacomuzzo, Emanuele" w:date="2022-07-21T10:52:00Z">
            <w:rPr/>
          </w:rPrChange>
        </w:rPr>
        <w:fldChar w:fldCharType="begin" w:fldLock="1"/>
      </w:r>
      <w:r w:rsidRPr="000824B6">
        <w:rPr>
          <w:rFonts w:ascii="Times New Roman" w:hAnsi="Times New Roman" w:cs="Times New Roman"/>
          <w:rPrChange w:id="430" w:author="Giacomuzzo, Emanuele" w:date="2022-07-25T09:05:00Z">
            <w:rPr/>
          </w:rPrChange>
        </w:rPr>
        <w:instrText xml:space="preserve">ADDIN Mendeley Bibliography CSL_BIBLIOGRAPHY </w:instrText>
      </w:r>
      <w:r w:rsidRPr="00567C54">
        <w:rPr>
          <w:rFonts w:ascii="Times New Roman" w:hAnsi="Times New Roman" w:cs="Times New Roman"/>
          <w:rPrChange w:id="431" w:author="Giacomuzzo, Emanuele" w:date="2022-07-21T10:52:00Z">
            <w:rPr/>
          </w:rPrChange>
        </w:rPr>
        <w:fldChar w:fldCharType="separate"/>
      </w:r>
      <w:r w:rsidR="0008186F" w:rsidRPr="0008186F">
        <w:rPr>
          <w:rFonts w:ascii="Times New Roman" w:hAnsi="Times New Roman" w:cs="Times New Roman"/>
          <w:noProof/>
        </w:rPr>
        <w:t xml:space="preserve">Altermatt, F., Fronhofer, E. A., Garnier, A., Giometto, A., Hammes, F., Klecka, J., … Petchey, O. L. (2015). Big answers from small worlds: A user’s guide for protist microcosms as a model system in ecology and evolution. </w:t>
      </w:r>
      <w:r w:rsidR="0008186F" w:rsidRPr="0008186F">
        <w:rPr>
          <w:rFonts w:ascii="Times New Roman" w:hAnsi="Times New Roman" w:cs="Times New Roman"/>
          <w:i/>
          <w:iCs/>
          <w:noProof/>
        </w:rPr>
        <w:t>Methods in Ecology and Evolution</w:t>
      </w:r>
      <w:r w:rsidR="0008186F" w:rsidRPr="0008186F">
        <w:rPr>
          <w:rFonts w:ascii="Times New Roman" w:hAnsi="Times New Roman" w:cs="Times New Roman"/>
          <w:noProof/>
        </w:rPr>
        <w:t xml:space="preserve">, </w:t>
      </w:r>
      <w:r w:rsidR="0008186F" w:rsidRPr="0008186F">
        <w:rPr>
          <w:rFonts w:ascii="Times New Roman" w:hAnsi="Times New Roman" w:cs="Times New Roman"/>
          <w:i/>
          <w:iCs/>
          <w:noProof/>
        </w:rPr>
        <w:t>6</w:t>
      </w:r>
      <w:r w:rsidR="0008186F" w:rsidRPr="0008186F">
        <w:rPr>
          <w:rFonts w:ascii="Times New Roman" w:hAnsi="Times New Roman" w:cs="Times New Roman"/>
          <w:noProof/>
        </w:rPr>
        <w:t>(2), 218–231. https://doi.org/10.1111/2041-210X.12312</w:t>
      </w:r>
    </w:p>
    <w:p w14:paraId="36B6C7E1" w14:textId="77777777" w:rsidR="0008186F" w:rsidRPr="0008186F" w:rsidRDefault="0008186F" w:rsidP="0008186F">
      <w:pPr>
        <w:widowControl w:val="0"/>
        <w:autoSpaceDE w:val="0"/>
        <w:autoSpaceDN w:val="0"/>
        <w:adjustRightInd w:val="0"/>
        <w:ind w:left="480" w:hanging="480"/>
        <w:rPr>
          <w:rFonts w:ascii="Times New Roman" w:hAnsi="Times New Roman" w:cs="Times New Roman"/>
          <w:noProof/>
        </w:rPr>
      </w:pPr>
      <w:r w:rsidRPr="0008186F">
        <w:rPr>
          <w:rFonts w:ascii="Times New Roman" w:hAnsi="Times New Roman" w:cs="Times New Roman"/>
          <w:noProof/>
        </w:rPr>
        <w:t xml:space="preserve">Pennekamp, F., &amp; Schtickzelle, N. (2013). Implementing image analysis in laboratory-based experimental systems for ecology and evolution: A hands-on guide. </w:t>
      </w:r>
      <w:r w:rsidRPr="0008186F">
        <w:rPr>
          <w:rFonts w:ascii="Times New Roman" w:hAnsi="Times New Roman" w:cs="Times New Roman"/>
          <w:i/>
          <w:iCs/>
          <w:noProof/>
        </w:rPr>
        <w:t>Methods in Ecology and Evolution</w:t>
      </w:r>
      <w:r w:rsidRPr="0008186F">
        <w:rPr>
          <w:rFonts w:ascii="Times New Roman" w:hAnsi="Times New Roman" w:cs="Times New Roman"/>
          <w:noProof/>
        </w:rPr>
        <w:t xml:space="preserve">, </w:t>
      </w:r>
      <w:r w:rsidRPr="0008186F">
        <w:rPr>
          <w:rFonts w:ascii="Times New Roman" w:hAnsi="Times New Roman" w:cs="Times New Roman"/>
          <w:i/>
          <w:iCs/>
          <w:noProof/>
        </w:rPr>
        <w:t>4</w:t>
      </w:r>
      <w:r w:rsidRPr="0008186F">
        <w:rPr>
          <w:rFonts w:ascii="Times New Roman" w:hAnsi="Times New Roman" w:cs="Times New Roman"/>
          <w:noProof/>
        </w:rPr>
        <w:t>(5), 483–492. https://doi.org/10.1111/2041-210X.12036</w:t>
      </w:r>
    </w:p>
    <w:p w14:paraId="1D1ED35D" w14:textId="77777777" w:rsidR="0008186F" w:rsidRPr="0008186F" w:rsidRDefault="0008186F" w:rsidP="0008186F">
      <w:pPr>
        <w:widowControl w:val="0"/>
        <w:autoSpaceDE w:val="0"/>
        <w:autoSpaceDN w:val="0"/>
        <w:adjustRightInd w:val="0"/>
        <w:ind w:left="480" w:hanging="480"/>
        <w:rPr>
          <w:rFonts w:ascii="Times New Roman" w:hAnsi="Times New Roman" w:cs="Times New Roman"/>
          <w:noProof/>
        </w:rPr>
      </w:pPr>
      <w:r w:rsidRPr="0008186F">
        <w:rPr>
          <w:rFonts w:ascii="Times New Roman" w:hAnsi="Times New Roman" w:cs="Times New Roman"/>
          <w:noProof/>
        </w:rPr>
        <w:t xml:space="preserve">Pennekamp, F., Schtickzelle, N., &amp; Petchey, O. L. (2015). BEMOVI, software for extracting behavior and morphology from videos, illustrated with analyses of microbes. </w:t>
      </w:r>
      <w:r w:rsidRPr="0008186F">
        <w:rPr>
          <w:rFonts w:ascii="Times New Roman" w:hAnsi="Times New Roman" w:cs="Times New Roman"/>
          <w:i/>
          <w:iCs/>
          <w:noProof/>
        </w:rPr>
        <w:t>Ecology and Evolution</w:t>
      </w:r>
      <w:r w:rsidRPr="0008186F">
        <w:rPr>
          <w:rFonts w:ascii="Times New Roman" w:hAnsi="Times New Roman" w:cs="Times New Roman"/>
          <w:noProof/>
        </w:rPr>
        <w:t xml:space="preserve">, </w:t>
      </w:r>
      <w:r w:rsidRPr="0008186F">
        <w:rPr>
          <w:rFonts w:ascii="Times New Roman" w:hAnsi="Times New Roman" w:cs="Times New Roman"/>
          <w:i/>
          <w:iCs/>
          <w:noProof/>
        </w:rPr>
        <w:t>5</w:t>
      </w:r>
      <w:r w:rsidRPr="0008186F">
        <w:rPr>
          <w:rFonts w:ascii="Times New Roman" w:hAnsi="Times New Roman" w:cs="Times New Roman"/>
          <w:noProof/>
        </w:rPr>
        <w:t>(13), 2584–2595. https://doi.org/10.1002/ece3.1529</w:t>
      </w:r>
    </w:p>
    <w:p w14:paraId="0C608E4F" w14:textId="429F5B58" w:rsidR="004E78B6" w:rsidRPr="00567C54" w:rsidRDefault="009B3A1A" w:rsidP="0008186F">
      <w:pPr>
        <w:widowControl w:val="0"/>
        <w:autoSpaceDE w:val="0"/>
        <w:autoSpaceDN w:val="0"/>
        <w:adjustRightInd w:val="0"/>
        <w:ind w:left="480" w:hanging="480"/>
        <w:rPr>
          <w:rFonts w:ascii="Times New Roman" w:hAnsi="Times New Roman" w:cs="Times New Roman"/>
          <w:rPrChange w:id="432" w:author="Giacomuzzo, Emanuele" w:date="2022-07-21T10:52:00Z">
            <w:rPr/>
          </w:rPrChange>
        </w:rPr>
      </w:pPr>
      <w:r w:rsidRPr="00567C54">
        <w:rPr>
          <w:rFonts w:ascii="Times New Roman" w:hAnsi="Times New Roman" w:cs="Times New Roman"/>
          <w:rPrChange w:id="433" w:author="Giacomuzzo, Emanuele" w:date="2022-07-21T10:52:00Z">
            <w:rPr/>
          </w:rPrChange>
        </w:rPr>
        <w:fldChar w:fldCharType="end"/>
      </w:r>
    </w:p>
    <w:sectPr w:rsidR="004E78B6" w:rsidRPr="00567C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Giacomuzzo, Emanuele" w:date="2022-07-25T09:06:00Z" w:initials="GE">
    <w:p w14:paraId="4DD52C5B" w14:textId="77777777" w:rsidR="000824B6" w:rsidRDefault="000824B6" w:rsidP="000B4B89">
      <w:r>
        <w:rPr>
          <w:rStyle w:val="CommentReference"/>
        </w:rPr>
        <w:annotationRef/>
      </w:r>
      <w:r>
        <w:rPr>
          <w:sz w:val="20"/>
          <w:szCs w:val="20"/>
        </w:rPr>
        <w:t>I would leave here written properties until we know all the response variables we are looking at</w:t>
      </w:r>
    </w:p>
  </w:comment>
  <w:comment w:id="16" w:author="Tianna Peller" w:date="2022-07-20T10:47:00Z" w:initials="TP">
    <w:p w14:paraId="05521962" w14:textId="35DD3477" w:rsidR="004560DC" w:rsidRDefault="004560DC">
      <w:pPr>
        <w:pStyle w:val="CommentText"/>
      </w:pPr>
      <w:r>
        <w:rPr>
          <w:rStyle w:val="CommentReference"/>
        </w:rPr>
        <w:annotationRef/>
      </w:r>
      <w:r>
        <w:t xml:space="preserve">Are you looking at dynamics? </w:t>
      </w:r>
    </w:p>
  </w:comment>
  <w:comment w:id="17" w:author="Giacomuzzo, Emanuele" w:date="2022-07-21T10:40:00Z" w:initials="GE">
    <w:p w14:paraId="27557B7E" w14:textId="77777777" w:rsidR="00037B48" w:rsidRDefault="00037B48" w:rsidP="00E50413">
      <w:r>
        <w:rPr>
          <w:rStyle w:val="CommentReference"/>
        </w:rPr>
        <w:annotationRef/>
      </w:r>
      <w:r>
        <w:rPr>
          <w:sz w:val="20"/>
          <w:szCs w:val="20"/>
        </w:rPr>
        <w:t xml:space="preserve">True, better not to use this word </w:t>
      </w:r>
    </w:p>
  </w:comment>
  <w:comment w:id="24" w:author="Tianna Peller" w:date="2022-07-20T12:59:00Z" w:initials="TP">
    <w:p w14:paraId="51F78438" w14:textId="77777777" w:rsidR="00DD213F" w:rsidRDefault="00DD213F" w:rsidP="00DD213F">
      <w:pPr>
        <w:pStyle w:val="CommentText"/>
      </w:pPr>
      <w:r>
        <w:rPr>
          <w:rStyle w:val="CommentReference"/>
        </w:rPr>
        <w:annotationRef/>
      </w:r>
      <w:r>
        <w:t xml:space="preserve">I would be more specific here. I.e., indicate the how many ecosystems/meta-ecosystems the combination of disturbance intensities/meta-ecosystem size yields, and then indicate how many times it was replicated.   </w:t>
      </w:r>
    </w:p>
  </w:comment>
  <w:comment w:id="25" w:author="Giacomuzzo, Emanuele" w:date="2022-07-21T10:45:00Z" w:initials="GE">
    <w:p w14:paraId="1F984B10" w14:textId="77777777" w:rsidR="00DD213F" w:rsidRDefault="00DD213F" w:rsidP="00DD213F">
      <w:r>
        <w:rPr>
          <w:rStyle w:val="CommentReference"/>
        </w:rPr>
        <w:annotationRef/>
      </w:r>
      <w:r>
        <w:rPr>
          <w:sz w:val="20"/>
          <w:szCs w:val="20"/>
        </w:rPr>
        <w:t>I agree</w:t>
      </w:r>
    </w:p>
  </w:comment>
  <w:comment w:id="57" w:author="Tianna Peller" w:date="2022-07-20T13:14:00Z" w:initials="TP">
    <w:p w14:paraId="1DDF82EF" w14:textId="402E8E3F" w:rsidR="00990F71" w:rsidRDefault="00990F71">
      <w:pPr>
        <w:pStyle w:val="CommentText"/>
      </w:pPr>
      <w:r>
        <w:rPr>
          <w:rStyle w:val="CommentReference"/>
        </w:rPr>
        <w:annotationRef/>
      </w:r>
      <w:r>
        <w:t xml:space="preserve">Not totally clear to me. What constituted 5% of what volume? The bacterial mix constituted 5% of the total volume of medium? Consider adding a word or two to clarify.  </w:t>
      </w:r>
    </w:p>
  </w:comment>
  <w:comment w:id="58" w:author="Giacomuzzo, Emanuele" w:date="2022-07-21T10:51:00Z" w:initials="GE">
    <w:p w14:paraId="0E3D3ED0" w14:textId="77777777" w:rsidR="00106838" w:rsidRDefault="00E14544" w:rsidP="003E2E56">
      <w:r>
        <w:rPr>
          <w:rStyle w:val="CommentReference"/>
        </w:rPr>
        <w:annotationRef/>
      </w:r>
      <w:r w:rsidR="00106838">
        <w:rPr>
          <w:sz w:val="20"/>
          <w:szCs w:val="20"/>
        </w:rPr>
        <w:t xml:space="preserve">Is it ok now? </w:t>
      </w:r>
    </w:p>
  </w:comment>
  <w:comment w:id="66" w:author="Tianna Peller" w:date="2022-07-20T13:17:00Z" w:initials="TP">
    <w:p w14:paraId="3041EB7D" w14:textId="4079EFAF" w:rsidR="00990F71" w:rsidRDefault="00990F71">
      <w:pPr>
        <w:pStyle w:val="CommentText"/>
      </w:pPr>
      <w:r>
        <w:rPr>
          <w:rStyle w:val="CommentReference"/>
        </w:rPr>
        <w:annotationRef/>
      </w:r>
      <w:r>
        <w:t xml:space="preserve">Again, different fonts are present in this paragraph. </w:t>
      </w:r>
    </w:p>
  </w:comment>
  <w:comment w:id="68" w:author="Giacomuzzo, Emanuele" w:date="2022-08-01T11:31:00Z" w:initials="GE">
    <w:p w14:paraId="4A4EAB51" w14:textId="77777777" w:rsidR="001C604F" w:rsidRDefault="001C604F" w:rsidP="001869DD">
      <w:r>
        <w:rPr>
          <w:rStyle w:val="CommentReference"/>
        </w:rPr>
        <w:annotationRef/>
      </w:r>
      <w:r>
        <w:rPr>
          <w:sz w:val="20"/>
          <w:szCs w:val="20"/>
        </w:rPr>
        <w:t>Is it ok now?</w:t>
      </w:r>
    </w:p>
  </w:comment>
  <w:comment w:id="81" w:author="Tianna Peller" w:date="2022-07-20T13:30:00Z" w:initials="TP">
    <w:p w14:paraId="59F6BBF8" w14:textId="60F72C80" w:rsidR="00D71590" w:rsidRDefault="00D71590">
      <w:pPr>
        <w:pStyle w:val="CommentText"/>
      </w:pPr>
      <w:r>
        <w:rPr>
          <w:rStyle w:val="CommentReference"/>
        </w:rPr>
        <w:annotationRef/>
      </w:r>
      <w:r>
        <w:rPr>
          <w:rStyle w:val="CommentReference"/>
        </w:rPr>
        <w:t xml:space="preserve">To a reader, this could mean 15% of the autoclaved bottle being inoculated. It could also refer to the first sentence of the paragraph. </w:t>
      </w:r>
      <w:r w:rsidR="00BF4B64">
        <w:rPr>
          <w:rStyle w:val="CommentReference"/>
        </w:rPr>
        <w:t>I’d clarify, volume of what exactly</w:t>
      </w:r>
      <w:r w:rsidR="005874C7">
        <w:rPr>
          <w:rStyle w:val="CommentReference"/>
        </w:rPr>
        <w:t xml:space="preserve">? </w:t>
      </w:r>
    </w:p>
  </w:comment>
  <w:comment w:id="82" w:author="Giacomuzzo, Emanuele" w:date="2022-07-21T10:55:00Z" w:initials="GE">
    <w:p w14:paraId="0C6506DC" w14:textId="77777777" w:rsidR="00E7154B" w:rsidRDefault="00E779B4" w:rsidP="00DB7CC7">
      <w:r>
        <w:rPr>
          <w:rStyle w:val="CommentReference"/>
        </w:rPr>
        <w:annotationRef/>
      </w:r>
      <w:r w:rsidR="00E7154B">
        <w:rPr>
          <w:sz w:val="20"/>
          <w:szCs w:val="20"/>
        </w:rPr>
        <w:t>Is it ok now?</w:t>
      </w:r>
    </w:p>
  </w:comment>
  <w:comment w:id="103" w:author="Tianna Peller" w:date="2022-07-20T13:26:00Z" w:initials="TP">
    <w:p w14:paraId="68B5D2DF" w14:textId="703DB501" w:rsidR="00A33B43" w:rsidRDefault="00A33B43">
      <w:pPr>
        <w:pStyle w:val="CommentText"/>
      </w:pPr>
      <w:r>
        <w:rPr>
          <w:rStyle w:val="CommentReference"/>
        </w:rPr>
        <w:annotationRef/>
      </w:r>
      <w:r>
        <w:t xml:space="preserve">Okay, but you already say medium earlier in the paragraph. </w:t>
      </w:r>
      <w:r w:rsidR="00211176">
        <w:t xml:space="preserve">Is it the same thing or different? </w:t>
      </w:r>
    </w:p>
  </w:comment>
  <w:comment w:id="238" w:author="Tianna Peller" w:date="2022-07-20T13:38:00Z" w:initials="TP">
    <w:p w14:paraId="489C9DB9" w14:textId="0E17EB7A" w:rsidR="005874C7" w:rsidRDefault="005874C7">
      <w:pPr>
        <w:pStyle w:val="CommentText"/>
      </w:pPr>
      <w:r>
        <w:rPr>
          <w:rStyle w:val="CommentReference"/>
        </w:rPr>
        <w:annotationRef/>
      </w:r>
      <w:r>
        <w:t xml:space="preserve">Is your procedure closer to these refs or refs from the lab? </w:t>
      </w:r>
    </w:p>
  </w:comment>
  <w:comment w:id="246" w:author="Tianna Peller" w:date="2022-07-20T13:40:00Z" w:initials="TP">
    <w:p w14:paraId="6FDE2123" w14:textId="436F27A0" w:rsidR="005874C7" w:rsidRDefault="005874C7">
      <w:pPr>
        <w:pStyle w:val="CommentText"/>
      </w:pPr>
      <w:r>
        <w:rPr>
          <w:rStyle w:val="CommentReference"/>
        </w:rPr>
        <w:annotationRef/>
      </w:r>
      <w:r>
        <w:t xml:space="preserve">I don’t think this is vital. It will likely just make a reader question what happened to the remaining 0.025 mL. </w:t>
      </w:r>
    </w:p>
  </w:comment>
  <w:comment w:id="262" w:author="Tianna Peller" w:date="2022-07-20T13:40:00Z" w:initials="TP">
    <w:p w14:paraId="4A841BFD" w14:textId="7838DB1D" w:rsidR="00045377" w:rsidRDefault="00045377">
      <w:pPr>
        <w:pStyle w:val="CommentText"/>
      </w:pPr>
      <w:r>
        <w:rPr>
          <w:rStyle w:val="CommentReference"/>
        </w:rPr>
        <w:annotationRef/>
      </w:r>
      <w:r>
        <w:t xml:space="preserve">Are there lab citations you should use here from Felix/Lynn? </w:t>
      </w:r>
    </w:p>
  </w:comment>
  <w:comment w:id="263" w:author="Giacomuzzo, Emanuele" w:date="2022-07-21T11:15:00Z" w:initials="GE">
    <w:p w14:paraId="3C9085E3" w14:textId="77777777" w:rsidR="00FE5525" w:rsidRDefault="00FE5525" w:rsidP="00AD3114">
      <w:r>
        <w:rPr>
          <w:rStyle w:val="CommentReference"/>
        </w:rPr>
        <w:annotationRef/>
      </w:r>
      <w:r>
        <w:rPr>
          <w:sz w:val="20"/>
          <w:szCs w:val="20"/>
        </w:rPr>
        <w:t>Not really. At least for now I have used only the standard BEMOVI package.</w:t>
      </w:r>
    </w:p>
  </w:comment>
  <w:comment w:id="280" w:author="Tianna Peller" w:date="2022-07-20T13:50:00Z" w:initials="TP">
    <w:p w14:paraId="26E9B8BC" w14:textId="6905A91B" w:rsidR="00585B65" w:rsidRDefault="00585B65">
      <w:pPr>
        <w:pStyle w:val="CommentText"/>
      </w:pPr>
      <w:r>
        <w:rPr>
          <w:rStyle w:val="CommentReference"/>
        </w:rPr>
        <w:annotationRef/>
      </w:r>
      <w:r>
        <w:t xml:space="preserve">Saying “you tried” doesn’t </w:t>
      </w:r>
      <w:r w:rsidR="00AB38A8">
        <w:t xml:space="preserve">quite give the reader confidence it was achieved. I would go for wording like this instead. </w:t>
      </w:r>
    </w:p>
  </w:comment>
  <w:comment w:id="281" w:author="Giacomuzzo, Emanuele" w:date="2022-07-21T11:15:00Z" w:initials="GE">
    <w:p w14:paraId="28144342" w14:textId="77777777" w:rsidR="00FE5525" w:rsidRDefault="00FE5525" w:rsidP="003009E6">
      <w:r>
        <w:rPr>
          <w:rStyle w:val="CommentReference"/>
        </w:rPr>
        <w:annotationRef/>
      </w:r>
      <w:r>
        <w:rPr>
          <w:sz w:val="20"/>
          <w:szCs w:val="20"/>
        </w:rPr>
        <w:t>I agree.</w:t>
      </w:r>
    </w:p>
  </w:comment>
  <w:comment w:id="276" w:author="Tianna Peller" w:date="2022-07-20T13:52:00Z" w:initials="TP">
    <w:p w14:paraId="67BAB9DE" w14:textId="48568C66" w:rsidR="00AB38A8" w:rsidRDefault="00AB38A8">
      <w:pPr>
        <w:pStyle w:val="CommentText"/>
      </w:pPr>
      <w:r>
        <w:rPr>
          <w:rStyle w:val="CommentReference"/>
        </w:rPr>
        <w:annotationRef/>
      </w:r>
      <w:r>
        <w:t>Alternatively, we could just keep one or two sentences like this in the disturbance section, referring the reader to an appendix with the rest of the information. I think that would be my vote, but definitely something to discuss with Florian.</w:t>
      </w:r>
    </w:p>
  </w:comment>
  <w:comment w:id="277" w:author="Giacomuzzo, Emanuele" w:date="2022-07-21T11:16:00Z" w:initials="GE">
    <w:p w14:paraId="66A3A8C8" w14:textId="77777777" w:rsidR="00A22FB4" w:rsidRDefault="00A22FB4" w:rsidP="000E5551">
      <w:r>
        <w:rPr>
          <w:rStyle w:val="CommentReference"/>
        </w:rPr>
        <w:annotationRef/>
      </w:r>
      <w:r>
        <w:rPr>
          <w:sz w:val="20"/>
          <w:szCs w:val="20"/>
        </w:rPr>
        <w:t>That’s exactly what I thought after I sent you the document.</w:t>
      </w:r>
    </w:p>
  </w:comment>
  <w:comment w:id="278" w:author="Giacomuzzo, Emanuele" w:date="2022-07-21T11:16:00Z" w:initials="GE">
    <w:p w14:paraId="7827F04C" w14:textId="77777777" w:rsidR="00A22FB4" w:rsidRDefault="00A22FB4" w:rsidP="000E5E20">
      <w:r>
        <w:rPr>
          <w:rStyle w:val="CommentReference"/>
        </w:rPr>
        <w:annotationRef/>
      </w:r>
      <w:r>
        <w:rPr>
          <w:sz w:val="20"/>
          <w:szCs w:val="20"/>
        </w:rPr>
        <w:t>But that’s easy to do. Once we have written the section, we can just move it around.</w:t>
      </w:r>
    </w:p>
  </w:comment>
  <w:comment w:id="303" w:author="Tianna Peller" w:date="2022-07-20T13:41:00Z" w:initials="TP">
    <w:p w14:paraId="37482C82" w14:textId="239AE8C0" w:rsidR="00B46822" w:rsidRDefault="00B46822">
      <w:pPr>
        <w:pStyle w:val="CommentText"/>
      </w:pPr>
      <w:r>
        <w:rPr>
          <w:rStyle w:val="CommentReference"/>
        </w:rPr>
        <w:annotationRef/>
      </w:r>
      <w:r>
        <w:t xml:space="preserve">This is the first time you mention microwaving. In the disturbance section you say you “boil” the volume. </w:t>
      </w:r>
    </w:p>
  </w:comment>
  <w:comment w:id="316" w:author="Tianna Peller" w:date="2022-07-20T13:52:00Z" w:initials="TP">
    <w:p w14:paraId="4FD4F436" w14:textId="781389CF" w:rsidR="00AB38A8" w:rsidRDefault="00AB38A8">
      <w:pPr>
        <w:pStyle w:val="CommentText"/>
      </w:pPr>
      <w:r>
        <w:rPr>
          <w:rStyle w:val="CommentReference"/>
        </w:rPr>
        <w:annotationRef/>
      </w:r>
      <w:r>
        <w:t xml:space="preserve">This isn’t a rate, it’s a volume. </w:t>
      </w:r>
    </w:p>
  </w:comment>
  <w:comment w:id="421" w:author="Giacomuzzo, Emanuele" w:date="2022-08-01T11:53:00Z" w:initials="GE">
    <w:p w14:paraId="25AD8499" w14:textId="77777777" w:rsidR="00194628" w:rsidRDefault="00194628" w:rsidP="00E14BD0">
      <w:r>
        <w:rPr>
          <w:rStyle w:val="CommentReference"/>
        </w:rPr>
        <w:annotationRef/>
      </w:r>
      <w:r>
        <w:rPr>
          <w:sz w:val="20"/>
          <w:szCs w:val="20"/>
        </w:rPr>
        <w:t>Not writing it yet as we are still discussing what model to keep and how to do model selection.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52C5B" w15:done="0"/>
  <w15:commentEx w15:paraId="05521962" w15:done="0"/>
  <w15:commentEx w15:paraId="27557B7E" w15:paraIdParent="05521962" w15:done="0"/>
  <w15:commentEx w15:paraId="51F78438" w15:done="1"/>
  <w15:commentEx w15:paraId="1F984B10" w15:paraIdParent="51F78438" w15:done="1"/>
  <w15:commentEx w15:paraId="1DDF82EF" w15:done="0"/>
  <w15:commentEx w15:paraId="0E3D3ED0" w15:paraIdParent="1DDF82EF" w15:done="0"/>
  <w15:commentEx w15:paraId="3041EB7D" w15:done="1"/>
  <w15:commentEx w15:paraId="4A4EAB51" w15:done="0"/>
  <w15:commentEx w15:paraId="59F6BBF8" w15:done="0"/>
  <w15:commentEx w15:paraId="0C6506DC" w15:paraIdParent="59F6BBF8" w15:done="0"/>
  <w15:commentEx w15:paraId="68B5D2DF" w15:done="0"/>
  <w15:commentEx w15:paraId="489C9DB9" w15:done="1"/>
  <w15:commentEx w15:paraId="6FDE2123" w15:done="0"/>
  <w15:commentEx w15:paraId="4A841BFD" w15:done="0"/>
  <w15:commentEx w15:paraId="3C9085E3" w15:paraIdParent="4A841BFD" w15:done="0"/>
  <w15:commentEx w15:paraId="26E9B8BC" w15:done="1"/>
  <w15:commentEx w15:paraId="28144342" w15:paraIdParent="26E9B8BC" w15:done="1"/>
  <w15:commentEx w15:paraId="67BAB9DE" w15:done="0"/>
  <w15:commentEx w15:paraId="66A3A8C8" w15:paraIdParent="67BAB9DE" w15:done="0"/>
  <w15:commentEx w15:paraId="7827F04C" w15:paraIdParent="67BAB9DE" w15:done="0"/>
  <w15:commentEx w15:paraId="37482C82" w15:done="0"/>
  <w15:commentEx w15:paraId="4FD4F436" w15:done="1"/>
  <w15:commentEx w15:paraId="25AD84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DB8B" w16cex:dateUtc="2022-07-25T07:06:00Z"/>
  <w16cex:commentExtensible w16cex:durableId="2683AB8A" w16cex:dateUtc="2022-07-21T08:40:00Z"/>
  <w16cex:commentExtensible w16cex:durableId="2683ACD5" w16cex:dateUtc="2022-07-21T08:45:00Z"/>
  <w16cex:commentExtensible w16cex:durableId="2683AE4E" w16cex:dateUtc="2022-07-21T08:51:00Z"/>
  <w16cex:commentExtensible w16cex:durableId="2692382F" w16cex:dateUtc="2022-08-01T09:31:00Z"/>
  <w16cex:commentExtensible w16cex:durableId="2683AF13" w16cex:dateUtc="2022-07-21T08:55:00Z"/>
  <w16cex:commentExtensible w16cex:durableId="2683B3C3" w16cex:dateUtc="2022-07-21T09:15:00Z"/>
  <w16cex:commentExtensible w16cex:durableId="2683B3D8" w16cex:dateUtc="2022-07-21T09:15:00Z"/>
  <w16cex:commentExtensible w16cex:durableId="2683B406" w16cex:dateUtc="2022-07-21T09:16:00Z"/>
  <w16cex:commentExtensible w16cex:durableId="2683B424" w16cex:dateUtc="2022-07-21T09:16:00Z"/>
  <w16cex:commentExtensible w16cex:durableId="26923D4C" w16cex:dateUtc="2022-08-01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52C5B" w16cid:durableId="2688DB8B"/>
  <w16cid:commentId w16cid:paraId="05521962" w16cid:durableId="26825BA9"/>
  <w16cid:commentId w16cid:paraId="27557B7E" w16cid:durableId="2683AB8A"/>
  <w16cid:commentId w16cid:paraId="51F78438" w16cid:durableId="26827A9C"/>
  <w16cid:commentId w16cid:paraId="1F984B10" w16cid:durableId="2683ACD5"/>
  <w16cid:commentId w16cid:paraId="1DDF82EF" w16cid:durableId="26827E49"/>
  <w16cid:commentId w16cid:paraId="0E3D3ED0" w16cid:durableId="2683AE4E"/>
  <w16cid:commentId w16cid:paraId="3041EB7D" w16cid:durableId="26827EDE"/>
  <w16cid:commentId w16cid:paraId="4A4EAB51" w16cid:durableId="2692382F"/>
  <w16cid:commentId w16cid:paraId="59F6BBF8" w16cid:durableId="2682820D"/>
  <w16cid:commentId w16cid:paraId="0C6506DC" w16cid:durableId="2683AF13"/>
  <w16cid:commentId w16cid:paraId="68B5D2DF" w16cid:durableId="26828110"/>
  <w16cid:commentId w16cid:paraId="489C9DB9" w16cid:durableId="268283D9"/>
  <w16cid:commentId w16cid:paraId="6FDE2123" w16cid:durableId="26828435"/>
  <w16cid:commentId w16cid:paraId="4A841BFD" w16cid:durableId="26828467"/>
  <w16cid:commentId w16cid:paraId="3C9085E3" w16cid:durableId="2683B3C3"/>
  <w16cid:commentId w16cid:paraId="26E9B8BC" w16cid:durableId="268286B5"/>
  <w16cid:commentId w16cid:paraId="28144342" w16cid:durableId="2683B3D8"/>
  <w16cid:commentId w16cid:paraId="67BAB9DE" w16cid:durableId="2682871C"/>
  <w16cid:commentId w16cid:paraId="66A3A8C8" w16cid:durableId="2683B406"/>
  <w16cid:commentId w16cid:paraId="7827F04C" w16cid:durableId="2683B424"/>
  <w16cid:commentId w16cid:paraId="37482C82" w16cid:durableId="268284A3"/>
  <w16cid:commentId w16cid:paraId="4FD4F436" w16cid:durableId="26828706"/>
  <w16cid:commentId w16cid:paraId="25AD8499" w16cid:durableId="26923D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EE3"/>
    <w:multiLevelType w:val="hybridMultilevel"/>
    <w:tmpl w:val="7BDC3DBE"/>
    <w:lvl w:ilvl="0" w:tplc="F4E46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09470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acomuzzo, Emanuele">
    <w15:presenceInfo w15:providerId="AD" w15:userId="S::40340554@live.napier.ac.uk::7b61a27e-f3aa-4830-bd18-73acb7d2707f"/>
  </w15:person>
  <w15:person w15:author="Tianna Peller">
    <w15:presenceInfo w15:providerId="AD" w15:userId="S::tianna.peller@mail.mcgill.ca::ea48215d-de19-4d93-9037-07ece55eb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3"/>
    <w:rsid w:val="00000006"/>
    <w:rsid w:val="000003F4"/>
    <w:rsid w:val="00000A83"/>
    <w:rsid w:val="000124BD"/>
    <w:rsid w:val="00012E48"/>
    <w:rsid w:val="000154CA"/>
    <w:rsid w:val="00017906"/>
    <w:rsid w:val="00025CE3"/>
    <w:rsid w:val="00031E08"/>
    <w:rsid w:val="000344AD"/>
    <w:rsid w:val="00034660"/>
    <w:rsid w:val="0003586F"/>
    <w:rsid w:val="000362C9"/>
    <w:rsid w:val="00037B48"/>
    <w:rsid w:val="00037BAC"/>
    <w:rsid w:val="00045377"/>
    <w:rsid w:val="000461BA"/>
    <w:rsid w:val="0004678E"/>
    <w:rsid w:val="00047AF2"/>
    <w:rsid w:val="00050568"/>
    <w:rsid w:val="0005543C"/>
    <w:rsid w:val="00057378"/>
    <w:rsid w:val="0006398A"/>
    <w:rsid w:val="000663CC"/>
    <w:rsid w:val="00066DEF"/>
    <w:rsid w:val="00077F83"/>
    <w:rsid w:val="0008186F"/>
    <w:rsid w:val="000824B6"/>
    <w:rsid w:val="000827CF"/>
    <w:rsid w:val="00093A81"/>
    <w:rsid w:val="000943F5"/>
    <w:rsid w:val="000A2153"/>
    <w:rsid w:val="000A2236"/>
    <w:rsid w:val="000A2466"/>
    <w:rsid w:val="000A3492"/>
    <w:rsid w:val="000A47C7"/>
    <w:rsid w:val="000A498B"/>
    <w:rsid w:val="000A522C"/>
    <w:rsid w:val="000A532F"/>
    <w:rsid w:val="000B1116"/>
    <w:rsid w:val="000B2CEA"/>
    <w:rsid w:val="000B318F"/>
    <w:rsid w:val="000B32DD"/>
    <w:rsid w:val="000B4928"/>
    <w:rsid w:val="000B545A"/>
    <w:rsid w:val="000C348A"/>
    <w:rsid w:val="000D00B7"/>
    <w:rsid w:val="000D09A4"/>
    <w:rsid w:val="000D3CC9"/>
    <w:rsid w:val="000E272F"/>
    <w:rsid w:val="000E452C"/>
    <w:rsid w:val="000E6925"/>
    <w:rsid w:val="000F216D"/>
    <w:rsid w:val="000F46A3"/>
    <w:rsid w:val="000F6B71"/>
    <w:rsid w:val="00100875"/>
    <w:rsid w:val="001013AD"/>
    <w:rsid w:val="001039B3"/>
    <w:rsid w:val="00103F33"/>
    <w:rsid w:val="00105878"/>
    <w:rsid w:val="00106838"/>
    <w:rsid w:val="0011235E"/>
    <w:rsid w:val="001130A8"/>
    <w:rsid w:val="00121175"/>
    <w:rsid w:val="00122B3B"/>
    <w:rsid w:val="00123CC7"/>
    <w:rsid w:val="001244D9"/>
    <w:rsid w:val="00124B58"/>
    <w:rsid w:val="001306BF"/>
    <w:rsid w:val="00130C3E"/>
    <w:rsid w:val="00132DFB"/>
    <w:rsid w:val="00133A25"/>
    <w:rsid w:val="001439E7"/>
    <w:rsid w:val="00146D92"/>
    <w:rsid w:val="00150BF1"/>
    <w:rsid w:val="00153393"/>
    <w:rsid w:val="00153E4D"/>
    <w:rsid w:val="00157E54"/>
    <w:rsid w:val="001640E7"/>
    <w:rsid w:val="00172CF8"/>
    <w:rsid w:val="001733E0"/>
    <w:rsid w:val="001744F6"/>
    <w:rsid w:val="0017740C"/>
    <w:rsid w:val="00177BE0"/>
    <w:rsid w:val="00184FD1"/>
    <w:rsid w:val="001859A5"/>
    <w:rsid w:val="00185D25"/>
    <w:rsid w:val="00187DFE"/>
    <w:rsid w:val="00192DE1"/>
    <w:rsid w:val="00194628"/>
    <w:rsid w:val="0019654B"/>
    <w:rsid w:val="001A1DEE"/>
    <w:rsid w:val="001A27E2"/>
    <w:rsid w:val="001A50A1"/>
    <w:rsid w:val="001B0314"/>
    <w:rsid w:val="001B275A"/>
    <w:rsid w:val="001B40A2"/>
    <w:rsid w:val="001B4479"/>
    <w:rsid w:val="001B4C75"/>
    <w:rsid w:val="001B540B"/>
    <w:rsid w:val="001C07D0"/>
    <w:rsid w:val="001C2345"/>
    <w:rsid w:val="001C2B60"/>
    <w:rsid w:val="001C2CA1"/>
    <w:rsid w:val="001C5742"/>
    <w:rsid w:val="001C604F"/>
    <w:rsid w:val="001D0816"/>
    <w:rsid w:val="001D3877"/>
    <w:rsid w:val="001E035E"/>
    <w:rsid w:val="001E0950"/>
    <w:rsid w:val="001E3F65"/>
    <w:rsid w:val="001E5138"/>
    <w:rsid w:val="001E6036"/>
    <w:rsid w:val="001F0DD8"/>
    <w:rsid w:val="001F3033"/>
    <w:rsid w:val="001F5217"/>
    <w:rsid w:val="002056FA"/>
    <w:rsid w:val="00205841"/>
    <w:rsid w:val="00205888"/>
    <w:rsid w:val="00206987"/>
    <w:rsid w:val="00211176"/>
    <w:rsid w:val="00216A21"/>
    <w:rsid w:val="002223CE"/>
    <w:rsid w:val="00223C04"/>
    <w:rsid w:val="002412EE"/>
    <w:rsid w:val="00243883"/>
    <w:rsid w:val="00247C85"/>
    <w:rsid w:val="002547B9"/>
    <w:rsid w:val="00256D87"/>
    <w:rsid w:val="0026206B"/>
    <w:rsid w:val="002634D7"/>
    <w:rsid w:val="002642C2"/>
    <w:rsid w:val="00265A42"/>
    <w:rsid w:val="002672D6"/>
    <w:rsid w:val="00270CDA"/>
    <w:rsid w:val="00272056"/>
    <w:rsid w:val="00273653"/>
    <w:rsid w:val="00277665"/>
    <w:rsid w:val="00280189"/>
    <w:rsid w:val="002827D5"/>
    <w:rsid w:val="00286479"/>
    <w:rsid w:val="002907AD"/>
    <w:rsid w:val="00290810"/>
    <w:rsid w:val="00290B38"/>
    <w:rsid w:val="0029360D"/>
    <w:rsid w:val="00294C2A"/>
    <w:rsid w:val="002B16FD"/>
    <w:rsid w:val="002C6539"/>
    <w:rsid w:val="002C6C46"/>
    <w:rsid w:val="002E00F5"/>
    <w:rsid w:val="002E0F5D"/>
    <w:rsid w:val="002E3A9B"/>
    <w:rsid w:val="002E4AC7"/>
    <w:rsid w:val="002E6290"/>
    <w:rsid w:val="002E6CBE"/>
    <w:rsid w:val="002E72AA"/>
    <w:rsid w:val="002F451D"/>
    <w:rsid w:val="0030210E"/>
    <w:rsid w:val="00304319"/>
    <w:rsid w:val="00304EEC"/>
    <w:rsid w:val="0031041B"/>
    <w:rsid w:val="00310741"/>
    <w:rsid w:val="003123EA"/>
    <w:rsid w:val="00312B31"/>
    <w:rsid w:val="00312C14"/>
    <w:rsid w:val="00313844"/>
    <w:rsid w:val="00322217"/>
    <w:rsid w:val="00323363"/>
    <w:rsid w:val="0032360F"/>
    <w:rsid w:val="00325ED1"/>
    <w:rsid w:val="0033080C"/>
    <w:rsid w:val="003314DB"/>
    <w:rsid w:val="003340CE"/>
    <w:rsid w:val="00337910"/>
    <w:rsid w:val="00340B9F"/>
    <w:rsid w:val="0035409B"/>
    <w:rsid w:val="00360A55"/>
    <w:rsid w:val="00363E9B"/>
    <w:rsid w:val="00364745"/>
    <w:rsid w:val="003656BE"/>
    <w:rsid w:val="003674FD"/>
    <w:rsid w:val="00371E5E"/>
    <w:rsid w:val="00373A45"/>
    <w:rsid w:val="00377F9C"/>
    <w:rsid w:val="00380426"/>
    <w:rsid w:val="00383FA8"/>
    <w:rsid w:val="00387E7C"/>
    <w:rsid w:val="00391DDF"/>
    <w:rsid w:val="00392708"/>
    <w:rsid w:val="00395CD1"/>
    <w:rsid w:val="00396E7A"/>
    <w:rsid w:val="003A5574"/>
    <w:rsid w:val="003C1C1E"/>
    <w:rsid w:val="003C2DA8"/>
    <w:rsid w:val="003C38EE"/>
    <w:rsid w:val="003C5285"/>
    <w:rsid w:val="003C7A7F"/>
    <w:rsid w:val="003D2A93"/>
    <w:rsid w:val="003D324D"/>
    <w:rsid w:val="003D3AB2"/>
    <w:rsid w:val="003D4283"/>
    <w:rsid w:val="003D60CD"/>
    <w:rsid w:val="003D622E"/>
    <w:rsid w:val="003E2F78"/>
    <w:rsid w:val="003E6479"/>
    <w:rsid w:val="003F53B4"/>
    <w:rsid w:val="003F5BE2"/>
    <w:rsid w:val="00403713"/>
    <w:rsid w:val="00413A74"/>
    <w:rsid w:val="0041486A"/>
    <w:rsid w:val="00417383"/>
    <w:rsid w:val="004202B9"/>
    <w:rsid w:val="0042648B"/>
    <w:rsid w:val="004278C1"/>
    <w:rsid w:val="004317DA"/>
    <w:rsid w:val="0043259D"/>
    <w:rsid w:val="0043264E"/>
    <w:rsid w:val="004328EF"/>
    <w:rsid w:val="0043405F"/>
    <w:rsid w:val="0044226D"/>
    <w:rsid w:val="004446AC"/>
    <w:rsid w:val="00446EFF"/>
    <w:rsid w:val="00447E25"/>
    <w:rsid w:val="00454281"/>
    <w:rsid w:val="004560DC"/>
    <w:rsid w:val="00465E5B"/>
    <w:rsid w:val="004706D5"/>
    <w:rsid w:val="00475F0A"/>
    <w:rsid w:val="00486AF7"/>
    <w:rsid w:val="00487EF6"/>
    <w:rsid w:val="0049036C"/>
    <w:rsid w:val="0049162A"/>
    <w:rsid w:val="0049400B"/>
    <w:rsid w:val="004969B8"/>
    <w:rsid w:val="00496CA7"/>
    <w:rsid w:val="004A4430"/>
    <w:rsid w:val="004A4639"/>
    <w:rsid w:val="004B22F0"/>
    <w:rsid w:val="004B330F"/>
    <w:rsid w:val="004B4173"/>
    <w:rsid w:val="004C1016"/>
    <w:rsid w:val="004C1B20"/>
    <w:rsid w:val="004C7E05"/>
    <w:rsid w:val="004D49DC"/>
    <w:rsid w:val="004D575B"/>
    <w:rsid w:val="004E1813"/>
    <w:rsid w:val="004E500D"/>
    <w:rsid w:val="004E5E45"/>
    <w:rsid w:val="004E5E8A"/>
    <w:rsid w:val="004E78B6"/>
    <w:rsid w:val="004E7C0F"/>
    <w:rsid w:val="004F2FBD"/>
    <w:rsid w:val="004F489B"/>
    <w:rsid w:val="00504F73"/>
    <w:rsid w:val="00507375"/>
    <w:rsid w:val="00507935"/>
    <w:rsid w:val="005100C7"/>
    <w:rsid w:val="0051178A"/>
    <w:rsid w:val="00511EA1"/>
    <w:rsid w:val="005132A9"/>
    <w:rsid w:val="00520202"/>
    <w:rsid w:val="005205CD"/>
    <w:rsid w:val="00520FDE"/>
    <w:rsid w:val="00524EDD"/>
    <w:rsid w:val="00525692"/>
    <w:rsid w:val="00526B87"/>
    <w:rsid w:val="00531E31"/>
    <w:rsid w:val="0053216E"/>
    <w:rsid w:val="00541FE8"/>
    <w:rsid w:val="00542025"/>
    <w:rsid w:val="0054436F"/>
    <w:rsid w:val="00545F81"/>
    <w:rsid w:val="00546B51"/>
    <w:rsid w:val="00546CC6"/>
    <w:rsid w:val="0054741B"/>
    <w:rsid w:val="00552F89"/>
    <w:rsid w:val="00553A05"/>
    <w:rsid w:val="005638BB"/>
    <w:rsid w:val="00567C54"/>
    <w:rsid w:val="00570582"/>
    <w:rsid w:val="00571CEE"/>
    <w:rsid w:val="00572000"/>
    <w:rsid w:val="00574D76"/>
    <w:rsid w:val="005751D2"/>
    <w:rsid w:val="00576F7A"/>
    <w:rsid w:val="00577506"/>
    <w:rsid w:val="0058216F"/>
    <w:rsid w:val="00585B65"/>
    <w:rsid w:val="00585D9B"/>
    <w:rsid w:val="005868DD"/>
    <w:rsid w:val="0058702B"/>
    <w:rsid w:val="005874C7"/>
    <w:rsid w:val="005933B1"/>
    <w:rsid w:val="005958CF"/>
    <w:rsid w:val="005A7448"/>
    <w:rsid w:val="005B5C96"/>
    <w:rsid w:val="005B5F0B"/>
    <w:rsid w:val="005C33E9"/>
    <w:rsid w:val="005D1B6D"/>
    <w:rsid w:val="005D6B95"/>
    <w:rsid w:val="005E032B"/>
    <w:rsid w:val="005E17ED"/>
    <w:rsid w:val="005E2B0D"/>
    <w:rsid w:val="005E36CD"/>
    <w:rsid w:val="005E75FD"/>
    <w:rsid w:val="005F35EF"/>
    <w:rsid w:val="005F478D"/>
    <w:rsid w:val="005F73C2"/>
    <w:rsid w:val="00600F44"/>
    <w:rsid w:val="00606FBC"/>
    <w:rsid w:val="0061408D"/>
    <w:rsid w:val="006156CD"/>
    <w:rsid w:val="006159F3"/>
    <w:rsid w:val="00632383"/>
    <w:rsid w:val="00634387"/>
    <w:rsid w:val="006414C4"/>
    <w:rsid w:val="00641E1A"/>
    <w:rsid w:val="00642FB6"/>
    <w:rsid w:val="00645393"/>
    <w:rsid w:val="00647E9D"/>
    <w:rsid w:val="00651D91"/>
    <w:rsid w:val="00655D7D"/>
    <w:rsid w:val="0066179F"/>
    <w:rsid w:val="00661BA0"/>
    <w:rsid w:val="00662517"/>
    <w:rsid w:val="00662958"/>
    <w:rsid w:val="00664078"/>
    <w:rsid w:val="006653F9"/>
    <w:rsid w:val="00667E3E"/>
    <w:rsid w:val="006774A5"/>
    <w:rsid w:val="00682014"/>
    <w:rsid w:val="00682319"/>
    <w:rsid w:val="00683A9B"/>
    <w:rsid w:val="0068648F"/>
    <w:rsid w:val="00690A93"/>
    <w:rsid w:val="006A2E2F"/>
    <w:rsid w:val="006A3DAB"/>
    <w:rsid w:val="006B6565"/>
    <w:rsid w:val="006C04FB"/>
    <w:rsid w:val="006C0EEA"/>
    <w:rsid w:val="006C1BD2"/>
    <w:rsid w:val="006D1A88"/>
    <w:rsid w:val="006D1CF1"/>
    <w:rsid w:val="006D3980"/>
    <w:rsid w:val="006D488D"/>
    <w:rsid w:val="006D5009"/>
    <w:rsid w:val="006D734E"/>
    <w:rsid w:val="006D7B66"/>
    <w:rsid w:val="006E767B"/>
    <w:rsid w:val="006F44C6"/>
    <w:rsid w:val="006F6E43"/>
    <w:rsid w:val="0070526D"/>
    <w:rsid w:val="00706A47"/>
    <w:rsid w:val="007105D9"/>
    <w:rsid w:val="00712A02"/>
    <w:rsid w:val="007218BF"/>
    <w:rsid w:val="007247CC"/>
    <w:rsid w:val="00724F58"/>
    <w:rsid w:val="0072782E"/>
    <w:rsid w:val="00740DCE"/>
    <w:rsid w:val="007459E0"/>
    <w:rsid w:val="007460CE"/>
    <w:rsid w:val="0075701C"/>
    <w:rsid w:val="00763629"/>
    <w:rsid w:val="0076496A"/>
    <w:rsid w:val="00764B15"/>
    <w:rsid w:val="0077007A"/>
    <w:rsid w:val="007739BD"/>
    <w:rsid w:val="00777F37"/>
    <w:rsid w:val="007822C0"/>
    <w:rsid w:val="0078472D"/>
    <w:rsid w:val="00786AC7"/>
    <w:rsid w:val="007A1721"/>
    <w:rsid w:val="007B0C5B"/>
    <w:rsid w:val="007B453B"/>
    <w:rsid w:val="007B6064"/>
    <w:rsid w:val="007B6872"/>
    <w:rsid w:val="007C09D0"/>
    <w:rsid w:val="007C29A8"/>
    <w:rsid w:val="007C2DEB"/>
    <w:rsid w:val="007C33EF"/>
    <w:rsid w:val="007C462D"/>
    <w:rsid w:val="007C72CA"/>
    <w:rsid w:val="007D5F1B"/>
    <w:rsid w:val="007E1862"/>
    <w:rsid w:val="007E29D7"/>
    <w:rsid w:val="007F2887"/>
    <w:rsid w:val="007F6C27"/>
    <w:rsid w:val="00802349"/>
    <w:rsid w:val="00802AF6"/>
    <w:rsid w:val="00803B7D"/>
    <w:rsid w:val="0080636E"/>
    <w:rsid w:val="00807ECB"/>
    <w:rsid w:val="00811412"/>
    <w:rsid w:val="0081275C"/>
    <w:rsid w:val="008149A6"/>
    <w:rsid w:val="00815742"/>
    <w:rsid w:val="00827E2D"/>
    <w:rsid w:val="00833D7C"/>
    <w:rsid w:val="00835452"/>
    <w:rsid w:val="00835F78"/>
    <w:rsid w:val="00840CBA"/>
    <w:rsid w:val="00847DF5"/>
    <w:rsid w:val="008553DF"/>
    <w:rsid w:val="00855F4F"/>
    <w:rsid w:val="00856F1E"/>
    <w:rsid w:val="00860D17"/>
    <w:rsid w:val="00861FCD"/>
    <w:rsid w:val="0086491D"/>
    <w:rsid w:val="008654B1"/>
    <w:rsid w:val="0086752F"/>
    <w:rsid w:val="00867749"/>
    <w:rsid w:val="008754D6"/>
    <w:rsid w:val="00880817"/>
    <w:rsid w:val="00880B9C"/>
    <w:rsid w:val="008825A7"/>
    <w:rsid w:val="00887244"/>
    <w:rsid w:val="00890A6B"/>
    <w:rsid w:val="00893854"/>
    <w:rsid w:val="0089533D"/>
    <w:rsid w:val="00896EE9"/>
    <w:rsid w:val="008A39F0"/>
    <w:rsid w:val="008A52F2"/>
    <w:rsid w:val="008A65AC"/>
    <w:rsid w:val="008A76D0"/>
    <w:rsid w:val="008B03BB"/>
    <w:rsid w:val="008B0DE3"/>
    <w:rsid w:val="008B1B76"/>
    <w:rsid w:val="008B21E0"/>
    <w:rsid w:val="008B275E"/>
    <w:rsid w:val="008B5A83"/>
    <w:rsid w:val="008B6A55"/>
    <w:rsid w:val="008C09EE"/>
    <w:rsid w:val="008C267B"/>
    <w:rsid w:val="008C434F"/>
    <w:rsid w:val="008D15AC"/>
    <w:rsid w:val="008D3FCD"/>
    <w:rsid w:val="008E002A"/>
    <w:rsid w:val="008E0D8E"/>
    <w:rsid w:val="008E1604"/>
    <w:rsid w:val="008E33E8"/>
    <w:rsid w:val="008F014B"/>
    <w:rsid w:val="008F1534"/>
    <w:rsid w:val="008F1A85"/>
    <w:rsid w:val="008F202D"/>
    <w:rsid w:val="008F3D89"/>
    <w:rsid w:val="008F3F20"/>
    <w:rsid w:val="008F7CBB"/>
    <w:rsid w:val="009003E0"/>
    <w:rsid w:val="00903B3C"/>
    <w:rsid w:val="009041B4"/>
    <w:rsid w:val="0090561D"/>
    <w:rsid w:val="00907288"/>
    <w:rsid w:val="00907F92"/>
    <w:rsid w:val="00912A6F"/>
    <w:rsid w:val="00912F2D"/>
    <w:rsid w:val="00913688"/>
    <w:rsid w:val="00917854"/>
    <w:rsid w:val="00917D9F"/>
    <w:rsid w:val="0092197C"/>
    <w:rsid w:val="00931854"/>
    <w:rsid w:val="009324AA"/>
    <w:rsid w:val="00936B3D"/>
    <w:rsid w:val="00937C9E"/>
    <w:rsid w:val="0094113E"/>
    <w:rsid w:val="0094130D"/>
    <w:rsid w:val="00941BA2"/>
    <w:rsid w:val="00945598"/>
    <w:rsid w:val="00950C75"/>
    <w:rsid w:val="00954432"/>
    <w:rsid w:val="00954640"/>
    <w:rsid w:val="0095517B"/>
    <w:rsid w:val="009570B5"/>
    <w:rsid w:val="00960C7C"/>
    <w:rsid w:val="00961951"/>
    <w:rsid w:val="00964C42"/>
    <w:rsid w:val="00977264"/>
    <w:rsid w:val="0097766A"/>
    <w:rsid w:val="00982AED"/>
    <w:rsid w:val="00983A04"/>
    <w:rsid w:val="00983F7D"/>
    <w:rsid w:val="00984440"/>
    <w:rsid w:val="00990F71"/>
    <w:rsid w:val="00991A3C"/>
    <w:rsid w:val="00992A81"/>
    <w:rsid w:val="00993B04"/>
    <w:rsid w:val="00993CB3"/>
    <w:rsid w:val="009945B8"/>
    <w:rsid w:val="00995063"/>
    <w:rsid w:val="009A74EE"/>
    <w:rsid w:val="009B078B"/>
    <w:rsid w:val="009B0EBB"/>
    <w:rsid w:val="009B2F69"/>
    <w:rsid w:val="009B3A1A"/>
    <w:rsid w:val="009B3F4E"/>
    <w:rsid w:val="009B3F70"/>
    <w:rsid w:val="009B4043"/>
    <w:rsid w:val="009B5C62"/>
    <w:rsid w:val="009B7770"/>
    <w:rsid w:val="009C2498"/>
    <w:rsid w:val="009C354E"/>
    <w:rsid w:val="009C53BC"/>
    <w:rsid w:val="009C6AF0"/>
    <w:rsid w:val="009D28D5"/>
    <w:rsid w:val="009D680C"/>
    <w:rsid w:val="009E0EBB"/>
    <w:rsid w:val="009E17F5"/>
    <w:rsid w:val="009E1CDE"/>
    <w:rsid w:val="009F039B"/>
    <w:rsid w:val="009F15AB"/>
    <w:rsid w:val="009F1B20"/>
    <w:rsid w:val="00A069EB"/>
    <w:rsid w:val="00A07FC1"/>
    <w:rsid w:val="00A104D4"/>
    <w:rsid w:val="00A1282F"/>
    <w:rsid w:val="00A206C1"/>
    <w:rsid w:val="00A22FB4"/>
    <w:rsid w:val="00A23D98"/>
    <w:rsid w:val="00A30F89"/>
    <w:rsid w:val="00A321A4"/>
    <w:rsid w:val="00A33B43"/>
    <w:rsid w:val="00A33FE7"/>
    <w:rsid w:val="00A45A04"/>
    <w:rsid w:val="00A50318"/>
    <w:rsid w:val="00A5755D"/>
    <w:rsid w:val="00A601FB"/>
    <w:rsid w:val="00A61FA0"/>
    <w:rsid w:val="00A628CC"/>
    <w:rsid w:val="00A6531F"/>
    <w:rsid w:val="00A726DC"/>
    <w:rsid w:val="00A75042"/>
    <w:rsid w:val="00A75D4E"/>
    <w:rsid w:val="00A765B1"/>
    <w:rsid w:val="00A840B1"/>
    <w:rsid w:val="00A8551D"/>
    <w:rsid w:val="00A90421"/>
    <w:rsid w:val="00A908B3"/>
    <w:rsid w:val="00A91C52"/>
    <w:rsid w:val="00A9631F"/>
    <w:rsid w:val="00AA1A1A"/>
    <w:rsid w:val="00AA5ADB"/>
    <w:rsid w:val="00AA6E30"/>
    <w:rsid w:val="00AB160D"/>
    <w:rsid w:val="00AB2C5B"/>
    <w:rsid w:val="00AB38A8"/>
    <w:rsid w:val="00AB5ACD"/>
    <w:rsid w:val="00AC223E"/>
    <w:rsid w:val="00AD00DD"/>
    <w:rsid w:val="00AD1419"/>
    <w:rsid w:val="00AD1723"/>
    <w:rsid w:val="00AD29E1"/>
    <w:rsid w:val="00AD3F40"/>
    <w:rsid w:val="00AD5EBD"/>
    <w:rsid w:val="00AE2FED"/>
    <w:rsid w:val="00AF48C3"/>
    <w:rsid w:val="00AF6EF2"/>
    <w:rsid w:val="00B0454B"/>
    <w:rsid w:val="00B05DBA"/>
    <w:rsid w:val="00B06992"/>
    <w:rsid w:val="00B0784D"/>
    <w:rsid w:val="00B07EA7"/>
    <w:rsid w:val="00B11ACA"/>
    <w:rsid w:val="00B11C26"/>
    <w:rsid w:val="00B11CBB"/>
    <w:rsid w:val="00B16D31"/>
    <w:rsid w:val="00B22847"/>
    <w:rsid w:val="00B2351D"/>
    <w:rsid w:val="00B327AB"/>
    <w:rsid w:val="00B355C6"/>
    <w:rsid w:val="00B416EF"/>
    <w:rsid w:val="00B43B13"/>
    <w:rsid w:val="00B4454A"/>
    <w:rsid w:val="00B46822"/>
    <w:rsid w:val="00B46BD6"/>
    <w:rsid w:val="00B47676"/>
    <w:rsid w:val="00B503F8"/>
    <w:rsid w:val="00B50448"/>
    <w:rsid w:val="00B53E67"/>
    <w:rsid w:val="00B549A6"/>
    <w:rsid w:val="00B5536F"/>
    <w:rsid w:val="00B55795"/>
    <w:rsid w:val="00B55D54"/>
    <w:rsid w:val="00B623E7"/>
    <w:rsid w:val="00B64E95"/>
    <w:rsid w:val="00B65085"/>
    <w:rsid w:val="00B65DD3"/>
    <w:rsid w:val="00B66D18"/>
    <w:rsid w:val="00B66E47"/>
    <w:rsid w:val="00B704A8"/>
    <w:rsid w:val="00B70D0B"/>
    <w:rsid w:val="00B70D19"/>
    <w:rsid w:val="00B71CCA"/>
    <w:rsid w:val="00B72773"/>
    <w:rsid w:val="00B81B10"/>
    <w:rsid w:val="00B82E09"/>
    <w:rsid w:val="00B86DD7"/>
    <w:rsid w:val="00B91E24"/>
    <w:rsid w:val="00B91F3E"/>
    <w:rsid w:val="00B925A3"/>
    <w:rsid w:val="00B93374"/>
    <w:rsid w:val="00B9353F"/>
    <w:rsid w:val="00B96F75"/>
    <w:rsid w:val="00BB045C"/>
    <w:rsid w:val="00BB1E14"/>
    <w:rsid w:val="00BB4277"/>
    <w:rsid w:val="00BB477A"/>
    <w:rsid w:val="00BB61CA"/>
    <w:rsid w:val="00BB67E5"/>
    <w:rsid w:val="00BB7F59"/>
    <w:rsid w:val="00BC4B64"/>
    <w:rsid w:val="00BC7519"/>
    <w:rsid w:val="00BD1511"/>
    <w:rsid w:val="00BD33FD"/>
    <w:rsid w:val="00BD3FF4"/>
    <w:rsid w:val="00BD5357"/>
    <w:rsid w:val="00BD5DA2"/>
    <w:rsid w:val="00BE544D"/>
    <w:rsid w:val="00BE7454"/>
    <w:rsid w:val="00BF0318"/>
    <w:rsid w:val="00BF4B64"/>
    <w:rsid w:val="00BF7F17"/>
    <w:rsid w:val="00C0273E"/>
    <w:rsid w:val="00C03097"/>
    <w:rsid w:val="00C0622E"/>
    <w:rsid w:val="00C13F1C"/>
    <w:rsid w:val="00C159DD"/>
    <w:rsid w:val="00C16D5C"/>
    <w:rsid w:val="00C1744F"/>
    <w:rsid w:val="00C22CAB"/>
    <w:rsid w:val="00C2310B"/>
    <w:rsid w:val="00C41690"/>
    <w:rsid w:val="00C46B72"/>
    <w:rsid w:val="00C47F35"/>
    <w:rsid w:val="00C56325"/>
    <w:rsid w:val="00C5664A"/>
    <w:rsid w:val="00C567ED"/>
    <w:rsid w:val="00C6310A"/>
    <w:rsid w:val="00C640F3"/>
    <w:rsid w:val="00C71F21"/>
    <w:rsid w:val="00C73F37"/>
    <w:rsid w:val="00C77B3A"/>
    <w:rsid w:val="00C830F3"/>
    <w:rsid w:val="00C843EC"/>
    <w:rsid w:val="00C92171"/>
    <w:rsid w:val="00C969ED"/>
    <w:rsid w:val="00C9739F"/>
    <w:rsid w:val="00CA33D2"/>
    <w:rsid w:val="00CA6D29"/>
    <w:rsid w:val="00CB10E6"/>
    <w:rsid w:val="00CB6204"/>
    <w:rsid w:val="00CB7E4E"/>
    <w:rsid w:val="00CC119B"/>
    <w:rsid w:val="00CC7187"/>
    <w:rsid w:val="00CD4B91"/>
    <w:rsid w:val="00CD5049"/>
    <w:rsid w:val="00CD635F"/>
    <w:rsid w:val="00CD6477"/>
    <w:rsid w:val="00CD7A07"/>
    <w:rsid w:val="00CE244C"/>
    <w:rsid w:val="00CE62AF"/>
    <w:rsid w:val="00CF60A3"/>
    <w:rsid w:val="00D0128D"/>
    <w:rsid w:val="00D0157A"/>
    <w:rsid w:val="00D07860"/>
    <w:rsid w:val="00D13D46"/>
    <w:rsid w:val="00D15EB8"/>
    <w:rsid w:val="00D20805"/>
    <w:rsid w:val="00D20D9D"/>
    <w:rsid w:val="00D2196E"/>
    <w:rsid w:val="00D30193"/>
    <w:rsid w:val="00D306DA"/>
    <w:rsid w:val="00D30EDA"/>
    <w:rsid w:val="00D344F5"/>
    <w:rsid w:val="00D3636E"/>
    <w:rsid w:val="00D36B95"/>
    <w:rsid w:val="00D36F54"/>
    <w:rsid w:val="00D377F5"/>
    <w:rsid w:val="00D508FA"/>
    <w:rsid w:val="00D53511"/>
    <w:rsid w:val="00D540C0"/>
    <w:rsid w:val="00D563B8"/>
    <w:rsid w:val="00D57614"/>
    <w:rsid w:val="00D57EB0"/>
    <w:rsid w:val="00D607A8"/>
    <w:rsid w:val="00D71590"/>
    <w:rsid w:val="00D72069"/>
    <w:rsid w:val="00D77675"/>
    <w:rsid w:val="00D80BA2"/>
    <w:rsid w:val="00D86429"/>
    <w:rsid w:val="00D870BC"/>
    <w:rsid w:val="00D9238B"/>
    <w:rsid w:val="00D927B2"/>
    <w:rsid w:val="00D963A4"/>
    <w:rsid w:val="00DA3261"/>
    <w:rsid w:val="00DA7B90"/>
    <w:rsid w:val="00DB101E"/>
    <w:rsid w:val="00DB26B7"/>
    <w:rsid w:val="00DB51F3"/>
    <w:rsid w:val="00DC39D4"/>
    <w:rsid w:val="00DC3A3A"/>
    <w:rsid w:val="00DC52D0"/>
    <w:rsid w:val="00DC7A9A"/>
    <w:rsid w:val="00DD213F"/>
    <w:rsid w:val="00DD3C9D"/>
    <w:rsid w:val="00DD6EC6"/>
    <w:rsid w:val="00DD7367"/>
    <w:rsid w:val="00DD778B"/>
    <w:rsid w:val="00DE37C5"/>
    <w:rsid w:val="00DE6509"/>
    <w:rsid w:val="00DF2A7C"/>
    <w:rsid w:val="00DF30BF"/>
    <w:rsid w:val="00DF5DB2"/>
    <w:rsid w:val="00E02195"/>
    <w:rsid w:val="00E02F19"/>
    <w:rsid w:val="00E06C97"/>
    <w:rsid w:val="00E14544"/>
    <w:rsid w:val="00E15EE8"/>
    <w:rsid w:val="00E25725"/>
    <w:rsid w:val="00E2784E"/>
    <w:rsid w:val="00E30DD5"/>
    <w:rsid w:val="00E361AD"/>
    <w:rsid w:val="00E409FC"/>
    <w:rsid w:val="00E40D75"/>
    <w:rsid w:val="00E40F93"/>
    <w:rsid w:val="00E4168D"/>
    <w:rsid w:val="00E4248A"/>
    <w:rsid w:val="00E44856"/>
    <w:rsid w:val="00E62A9A"/>
    <w:rsid w:val="00E65A4E"/>
    <w:rsid w:val="00E7154B"/>
    <w:rsid w:val="00E779B4"/>
    <w:rsid w:val="00E80E8F"/>
    <w:rsid w:val="00E82B6C"/>
    <w:rsid w:val="00E86AC6"/>
    <w:rsid w:val="00E86BD8"/>
    <w:rsid w:val="00E92BAD"/>
    <w:rsid w:val="00E935D5"/>
    <w:rsid w:val="00E958BD"/>
    <w:rsid w:val="00E97ADC"/>
    <w:rsid w:val="00EB58A1"/>
    <w:rsid w:val="00EB5E8D"/>
    <w:rsid w:val="00EC41D8"/>
    <w:rsid w:val="00ED2068"/>
    <w:rsid w:val="00ED629B"/>
    <w:rsid w:val="00ED6F1C"/>
    <w:rsid w:val="00ED77C0"/>
    <w:rsid w:val="00ED78E8"/>
    <w:rsid w:val="00EE2DDE"/>
    <w:rsid w:val="00EE66A8"/>
    <w:rsid w:val="00EF4695"/>
    <w:rsid w:val="00F00031"/>
    <w:rsid w:val="00F015E3"/>
    <w:rsid w:val="00F057DA"/>
    <w:rsid w:val="00F104FB"/>
    <w:rsid w:val="00F15919"/>
    <w:rsid w:val="00F4149A"/>
    <w:rsid w:val="00F47D28"/>
    <w:rsid w:val="00F51316"/>
    <w:rsid w:val="00F623C4"/>
    <w:rsid w:val="00F63545"/>
    <w:rsid w:val="00F664E5"/>
    <w:rsid w:val="00F679C7"/>
    <w:rsid w:val="00F7072B"/>
    <w:rsid w:val="00F810AF"/>
    <w:rsid w:val="00F874BA"/>
    <w:rsid w:val="00F94BF4"/>
    <w:rsid w:val="00F974C2"/>
    <w:rsid w:val="00FB0042"/>
    <w:rsid w:val="00FB4AA4"/>
    <w:rsid w:val="00FC147D"/>
    <w:rsid w:val="00FC21F5"/>
    <w:rsid w:val="00FC31B2"/>
    <w:rsid w:val="00FC5CFD"/>
    <w:rsid w:val="00FC5F2F"/>
    <w:rsid w:val="00FD1135"/>
    <w:rsid w:val="00FE1623"/>
    <w:rsid w:val="00FE16EB"/>
    <w:rsid w:val="00FE5525"/>
    <w:rsid w:val="00FF4464"/>
    <w:rsid w:val="00FF54BA"/>
    <w:rsid w:val="00FF6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4A0E"/>
  <w15:chartTrackingRefBased/>
  <w15:docId w15:val="{D62A3694-F3CC-5043-9B37-BB3E8550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0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4AA"/>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1130A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0273E"/>
    <w:rPr>
      <w:sz w:val="16"/>
      <w:szCs w:val="16"/>
    </w:rPr>
  </w:style>
  <w:style w:type="paragraph" w:styleId="CommentText">
    <w:name w:val="annotation text"/>
    <w:basedOn w:val="Normal"/>
    <w:link w:val="CommentTextChar"/>
    <w:uiPriority w:val="99"/>
    <w:semiHidden/>
    <w:unhideWhenUsed/>
    <w:rsid w:val="00C0273E"/>
    <w:rPr>
      <w:sz w:val="20"/>
      <w:szCs w:val="20"/>
    </w:rPr>
  </w:style>
  <w:style w:type="character" w:customStyle="1" w:styleId="CommentTextChar">
    <w:name w:val="Comment Text Char"/>
    <w:basedOn w:val="DefaultParagraphFont"/>
    <w:link w:val="CommentText"/>
    <w:uiPriority w:val="99"/>
    <w:semiHidden/>
    <w:rsid w:val="00C0273E"/>
    <w:rPr>
      <w:sz w:val="20"/>
      <w:szCs w:val="20"/>
    </w:rPr>
  </w:style>
  <w:style w:type="paragraph" w:styleId="CommentSubject">
    <w:name w:val="annotation subject"/>
    <w:basedOn w:val="CommentText"/>
    <w:next w:val="CommentText"/>
    <w:link w:val="CommentSubjectChar"/>
    <w:uiPriority w:val="99"/>
    <w:semiHidden/>
    <w:unhideWhenUsed/>
    <w:rsid w:val="00C0273E"/>
    <w:rPr>
      <w:b/>
      <w:bCs/>
    </w:rPr>
  </w:style>
  <w:style w:type="character" w:customStyle="1" w:styleId="CommentSubjectChar">
    <w:name w:val="Comment Subject Char"/>
    <w:basedOn w:val="CommentTextChar"/>
    <w:link w:val="CommentSubject"/>
    <w:uiPriority w:val="99"/>
    <w:semiHidden/>
    <w:rsid w:val="00C0273E"/>
    <w:rPr>
      <w:b/>
      <w:bCs/>
      <w:sz w:val="20"/>
      <w:szCs w:val="20"/>
    </w:rPr>
  </w:style>
  <w:style w:type="table" w:styleId="TableGrid">
    <w:name w:val="Table Grid"/>
    <w:basedOn w:val="TableNormal"/>
    <w:uiPriority w:val="39"/>
    <w:rsid w:val="004E7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841"/>
    <w:pPr>
      <w:ind w:left="720"/>
      <w:contextualSpacing/>
    </w:pPr>
  </w:style>
  <w:style w:type="paragraph" w:styleId="BalloonText">
    <w:name w:val="Balloon Text"/>
    <w:basedOn w:val="Normal"/>
    <w:link w:val="BalloonTextChar"/>
    <w:uiPriority w:val="99"/>
    <w:semiHidden/>
    <w:unhideWhenUsed/>
    <w:rsid w:val="00C71F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1F21"/>
    <w:rPr>
      <w:rFonts w:ascii="Times New Roman" w:hAnsi="Times New Roman" w:cs="Times New Roman"/>
      <w:sz w:val="18"/>
      <w:szCs w:val="18"/>
    </w:rPr>
  </w:style>
  <w:style w:type="paragraph" w:styleId="Revision">
    <w:name w:val="Revision"/>
    <w:hidden/>
    <w:uiPriority w:val="99"/>
    <w:semiHidden/>
    <w:rsid w:val="009B2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0647">
      <w:bodyDiv w:val="1"/>
      <w:marLeft w:val="0"/>
      <w:marRight w:val="0"/>
      <w:marTop w:val="0"/>
      <w:marBottom w:val="0"/>
      <w:divBdr>
        <w:top w:val="none" w:sz="0" w:space="0" w:color="auto"/>
        <w:left w:val="none" w:sz="0" w:space="0" w:color="auto"/>
        <w:bottom w:val="none" w:sz="0" w:space="0" w:color="auto"/>
        <w:right w:val="none" w:sz="0" w:space="0" w:color="auto"/>
      </w:divBdr>
      <w:divsChild>
        <w:div w:id="298417261">
          <w:marLeft w:val="0"/>
          <w:marRight w:val="0"/>
          <w:marTop w:val="0"/>
          <w:marBottom w:val="0"/>
          <w:divBdr>
            <w:top w:val="none" w:sz="0" w:space="0" w:color="auto"/>
            <w:left w:val="none" w:sz="0" w:space="0" w:color="auto"/>
            <w:bottom w:val="none" w:sz="0" w:space="0" w:color="auto"/>
            <w:right w:val="none" w:sz="0" w:space="0" w:color="auto"/>
          </w:divBdr>
          <w:divsChild>
            <w:div w:id="1715425343">
              <w:marLeft w:val="0"/>
              <w:marRight w:val="0"/>
              <w:marTop w:val="0"/>
              <w:marBottom w:val="0"/>
              <w:divBdr>
                <w:top w:val="none" w:sz="0" w:space="0" w:color="auto"/>
                <w:left w:val="none" w:sz="0" w:space="0" w:color="auto"/>
                <w:bottom w:val="none" w:sz="0" w:space="0" w:color="auto"/>
                <w:right w:val="none" w:sz="0" w:space="0" w:color="auto"/>
              </w:divBdr>
              <w:divsChild>
                <w:div w:id="6985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7883">
      <w:bodyDiv w:val="1"/>
      <w:marLeft w:val="0"/>
      <w:marRight w:val="0"/>
      <w:marTop w:val="0"/>
      <w:marBottom w:val="0"/>
      <w:divBdr>
        <w:top w:val="none" w:sz="0" w:space="0" w:color="auto"/>
        <w:left w:val="none" w:sz="0" w:space="0" w:color="auto"/>
        <w:bottom w:val="none" w:sz="0" w:space="0" w:color="auto"/>
        <w:right w:val="none" w:sz="0" w:space="0" w:color="auto"/>
      </w:divBdr>
    </w:div>
    <w:div w:id="390353165">
      <w:bodyDiv w:val="1"/>
      <w:marLeft w:val="0"/>
      <w:marRight w:val="0"/>
      <w:marTop w:val="0"/>
      <w:marBottom w:val="0"/>
      <w:divBdr>
        <w:top w:val="none" w:sz="0" w:space="0" w:color="auto"/>
        <w:left w:val="none" w:sz="0" w:space="0" w:color="auto"/>
        <w:bottom w:val="none" w:sz="0" w:space="0" w:color="auto"/>
        <w:right w:val="none" w:sz="0" w:space="0" w:color="auto"/>
      </w:divBdr>
    </w:div>
    <w:div w:id="859665025">
      <w:bodyDiv w:val="1"/>
      <w:marLeft w:val="0"/>
      <w:marRight w:val="0"/>
      <w:marTop w:val="0"/>
      <w:marBottom w:val="0"/>
      <w:divBdr>
        <w:top w:val="none" w:sz="0" w:space="0" w:color="auto"/>
        <w:left w:val="none" w:sz="0" w:space="0" w:color="auto"/>
        <w:bottom w:val="none" w:sz="0" w:space="0" w:color="auto"/>
        <w:right w:val="none" w:sz="0" w:space="0" w:color="auto"/>
      </w:divBdr>
    </w:div>
    <w:div w:id="917055778">
      <w:bodyDiv w:val="1"/>
      <w:marLeft w:val="0"/>
      <w:marRight w:val="0"/>
      <w:marTop w:val="0"/>
      <w:marBottom w:val="0"/>
      <w:divBdr>
        <w:top w:val="none" w:sz="0" w:space="0" w:color="auto"/>
        <w:left w:val="none" w:sz="0" w:space="0" w:color="auto"/>
        <w:bottom w:val="none" w:sz="0" w:space="0" w:color="auto"/>
        <w:right w:val="none" w:sz="0" w:space="0" w:color="auto"/>
      </w:divBdr>
      <w:divsChild>
        <w:div w:id="1754743856">
          <w:marLeft w:val="0"/>
          <w:marRight w:val="0"/>
          <w:marTop w:val="0"/>
          <w:marBottom w:val="0"/>
          <w:divBdr>
            <w:top w:val="none" w:sz="0" w:space="0" w:color="auto"/>
            <w:left w:val="none" w:sz="0" w:space="0" w:color="auto"/>
            <w:bottom w:val="none" w:sz="0" w:space="0" w:color="auto"/>
            <w:right w:val="none" w:sz="0" w:space="0" w:color="auto"/>
          </w:divBdr>
          <w:divsChild>
            <w:div w:id="1550265086">
              <w:marLeft w:val="0"/>
              <w:marRight w:val="0"/>
              <w:marTop w:val="0"/>
              <w:marBottom w:val="0"/>
              <w:divBdr>
                <w:top w:val="none" w:sz="0" w:space="0" w:color="auto"/>
                <w:left w:val="none" w:sz="0" w:space="0" w:color="auto"/>
                <w:bottom w:val="none" w:sz="0" w:space="0" w:color="auto"/>
                <w:right w:val="none" w:sz="0" w:space="0" w:color="auto"/>
              </w:divBdr>
              <w:divsChild>
                <w:div w:id="1612320985">
                  <w:marLeft w:val="0"/>
                  <w:marRight w:val="0"/>
                  <w:marTop w:val="0"/>
                  <w:marBottom w:val="0"/>
                  <w:divBdr>
                    <w:top w:val="none" w:sz="0" w:space="0" w:color="auto"/>
                    <w:left w:val="none" w:sz="0" w:space="0" w:color="auto"/>
                    <w:bottom w:val="none" w:sz="0" w:space="0" w:color="auto"/>
                    <w:right w:val="none" w:sz="0" w:space="0" w:color="auto"/>
                  </w:divBdr>
                </w:div>
              </w:divsChild>
            </w:div>
            <w:div w:id="1073894926">
              <w:marLeft w:val="0"/>
              <w:marRight w:val="0"/>
              <w:marTop w:val="0"/>
              <w:marBottom w:val="0"/>
              <w:divBdr>
                <w:top w:val="none" w:sz="0" w:space="0" w:color="auto"/>
                <w:left w:val="none" w:sz="0" w:space="0" w:color="auto"/>
                <w:bottom w:val="none" w:sz="0" w:space="0" w:color="auto"/>
                <w:right w:val="none" w:sz="0" w:space="0" w:color="auto"/>
              </w:divBdr>
              <w:divsChild>
                <w:div w:id="16175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4301">
          <w:marLeft w:val="0"/>
          <w:marRight w:val="0"/>
          <w:marTop w:val="0"/>
          <w:marBottom w:val="0"/>
          <w:divBdr>
            <w:top w:val="none" w:sz="0" w:space="0" w:color="auto"/>
            <w:left w:val="none" w:sz="0" w:space="0" w:color="auto"/>
            <w:bottom w:val="none" w:sz="0" w:space="0" w:color="auto"/>
            <w:right w:val="none" w:sz="0" w:space="0" w:color="auto"/>
          </w:divBdr>
          <w:divsChild>
            <w:div w:id="264191722">
              <w:marLeft w:val="0"/>
              <w:marRight w:val="0"/>
              <w:marTop w:val="0"/>
              <w:marBottom w:val="0"/>
              <w:divBdr>
                <w:top w:val="none" w:sz="0" w:space="0" w:color="auto"/>
                <w:left w:val="none" w:sz="0" w:space="0" w:color="auto"/>
                <w:bottom w:val="none" w:sz="0" w:space="0" w:color="auto"/>
                <w:right w:val="none" w:sz="0" w:space="0" w:color="auto"/>
              </w:divBdr>
              <w:divsChild>
                <w:div w:id="1229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4184">
      <w:bodyDiv w:val="1"/>
      <w:marLeft w:val="0"/>
      <w:marRight w:val="0"/>
      <w:marTop w:val="0"/>
      <w:marBottom w:val="0"/>
      <w:divBdr>
        <w:top w:val="none" w:sz="0" w:space="0" w:color="auto"/>
        <w:left w:val="none" w:sz="0" w:space="0" w:color="auto"/>
        <w:bottom w:val="none" w:sz="0" w:space="0" w:color="auto"/>
        <w:right w:val="none" w:sz="0" w:space="0" w:color="auto"/>
      </w:divBdr>
    </w:div>
    <w:div w:id="1339163390">
      <w:bodyDiv w:val="1"/>
      <w:marLeft w:val="0"/>
      <w:marRight w:val="0"/>
      <w:marTop w:val="0"/>
      <w:marBottom w:val="0"/>
      <w:divBdr>
        <w:top w:val="none" w:sz="0" w:space="0" w:color="auto"/>
        <w:left w:val="none" w:sz="0" w:space="0" w:color="auto"/>
        <w:bottom w:val="none" w:sz="0" w:space="0" w:color="auto"/>
        <w:right w:val="none" w:sz="0" w:space="0" w:color="auto"/>
      </w:divBdr>
    </w:div>
    <w:div w:id="1348365941">
      <w:bodyDiv w:val="1"/>
      <w:marLeft w:val="0"/>
      <w:marRight w:val="0"/>
      <w:marTop w:val="0"/>
      <w:marBottom w:val="0"/>
      <w:divBdr>
        <w:top w:val="none" w:sz="0" w:space="0" w:color="auto"/>
        <w:left w:val="none" w:sz="0" w:space="0" w:color="auto"/>
        <w:bottom w:val="none" w:sz="0" w:space="0" w:color="auto"/>
        <w:right w:val="none" w:sz="0" w:space="0" w:color="auto"/>
      </w:divBdr>
    </w:div>
    <w:div w:id="1621452089">
      <w:bodyDiv w:val="1"/>
      <w:marLeft w:val="0"/>
      <w:marRight w:val="0"/>
      <w:marTop w:val="0"/>
      <w:marBottom w:val="0"/>
      <w:divBdr>
        <w:top w:val="none" w:sz="0" w:space="0" w:color="auto"/>
        <w:left w:val="none" w:sz="0" w:space="0" w:color="auto"/>
        <w:bottom w:val="none" w:sz="0" w:space="0" w:color="auto"/>
        <w:right w:val="none" w:sz="0" w:space="0" w:color="auto"/>
      </w:divBdr>
      <w:divsChild>
        <w:div w:id="206914634">
          <w:marLeft w:val="0"/>
          <w:marRight w:val="0"/>
          <w:marTop w:val="0"/>
          <w:marBottom w:val="0"/>
          <w:divBdr>
            <w:top w:val="none" w:sz="0" w:space="0" w:color="auto"/>
            <w:left w:val="none" w:sz="0" w:space="0" w:color="auto"/>
            <w:bottom w:val="none" w:sz="0" w:space="0" w:color="auto"/>
            <w:right w:val="none" w:sz="0" w:space="0" w:color="auto"/>
          </w:divBdr>
        </w:div>
      </w:divsChild>
    </w:div>
    <w:div w:id="1731879562">
      <w:bodyDiv w:val="1"/>
      <w:marLeft w:val="0"/>
      <w:marRight w:val="0"/>
      <w:marTop w:val="0"/>
      <w:marBottom w:val="0"/>
      <w:divBdr>
        <w:top w:val="none" w:sz="0" w:space="0" w:color="auto"/>
        <w:left w:val="none" w:sz="0" w:space="0" w:color="auto"/>
        <w:bottom w:val="none" w:sz="0" w:space="0" w:color="auto"/>
        <w:right w:val="none" w:sz="0" w:space="0" w:color="auto"/>
      </w:divBdr>
      <w:divsChild>
        <w:div w:id="333191489">
          <w:marLeft w:val="0"/>
          <w:marRight w:val="0"/>
          <w:marTop w:val="0"/>
          <w:marBottom w:val="0"/>
          <w:divBdr>
            <w:top w:val="none" w:sz="0" w:space="0" w:color="auto"/>
            <w:left w:val="none" w:sz="0" w:space="0" w:color="auto"/>
            <w:bottom w:val="none" w:sz="0" w:space="0" w:color="auto"/>
            <w:right w:val="none" w:sz="0" w:space="0" w:color="auto"/>
          </w:divBdr>
        </w:div>
      </w:divsChild>
    </w:div>
    <w:div w:id="1874883221">
      <w:bodyDiv w:val="1"/>
      <w:marLeft w:val="0"/>
      <w:marRight w:val="0"/>
      <w:marTop w:val="0"/>
      <w:marBottom w:val="0"/>
      <w:divBdr>
        <w:top w:val="none" w:sz="0" w:space="0" w:color="auto"/>
        <w:left w:val="none" w:sz="0" w:space="0" w:color="auto"/>
        <w:bottom w:val="none" w:sz="0" w:space="0" w:color="auto"/>
        <w:right w:val="none" w:sz="0" w:space="0" w:color="auto"/>
      </w:divBdr>
    </w:div>
    <w:div w:id="203908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47192-1C43-5142-AADC-E057F32BFA0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684F-87F4-644E-B014-B5DBD908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2820</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297</cp:revision>
  <dcterms:created xsi:type="dcterms:W3CDTF">2022-07-20T11:01:00Z</dcterms:created>
  <dcterms:modified xsi:type="dcterms:W3CDTF">2022-08-01T09:53:00Z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62151402-7c1b-31ca-97d5-bd49497aa3d0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_documentId">
    <vt:lpwstr>documentId_4905</vt:lpwstr>
  </property>
  <property fmtid="{D5CDD505-2E9C-101B-9397-08002B2CF9AE}" pid="26" name="grammarly_documentContext">
    <vt:lpwstr>{"goals":[],"domain":"general","emotions":[],"dialect":"british"}</vt:lpwstr>
  </property>
</Properties>
</file>